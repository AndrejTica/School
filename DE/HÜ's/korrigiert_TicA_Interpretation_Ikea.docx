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3342" w14:textId="77777777" w:rsidR="00E05AD8" w:rsidRPr="00A359F7" w:rsidRDefault="00E05AD8" w:rsidP="00A359F7">
      <w:pPr>
        <w:spacing w:line="360" w:lineRule="auto"/>
        <w:rPr>
          <w:rFonts w:asciiTheme="majorHAnsi" w:hAnsiTheme="majorHAnsi" w:cstheme="majorHAnsi"/>
          <w:sz w:val="22"/>
          <w:szCs w:val="22"/>
          <w:lang w:val="de-DE"/>
          <w:rPrChange w:id="0" w:author="Sabine Pühringer" w:date="2020-03-21T13:44:00Z">
            <w:rPr>
              <w:sz w:val="21"/>
              <w:lang w:val="de-DE"/>
            </w:rPr>
          </w:rPrChange>
        </w:rPr>
        <w:pPrChange w:id="1" w:author="Sabine Pühringer" w:date="2020-03-21T13:44:00Z">
          <w:pPr/>
        </w:pPrChange>
      </w:pPr>
    </w:p>
    <w:p w14:paraId="711D3DB2" w14:textId="0658EA83" w:rsidR="00E05AD8" w:rsidRPr="00A359F7" w:rsidRDefault="00E05588" w:rsidP="00A359F7">
      <w:pPr>
        <w:spacing w:line="360" w:lineRule="auto"/>
        <w:rPr>
          <w:rFonts w:asciiTheme="majorHAnsi" w:hAnsiTheme="majorHAnsi" w:cstheme="majorHAnsi"/>
          <w:sz w:val="22"/>
          <w:szCs w:val="22"/>
          <w:lang w:val="de-DE"/>
          <w:rPrChange w:id="2" w:author="Sabine Pühringer" w:date="2020-03-21T13:44:00Z">
            <w:rPr>
              <w:lang w:val="de-DE"/>
            </w:rPr>
          </w:rPrChange>
        </w:rPr>
        <w:pPrChange w:id="3" w:author="Sabine Pühringer" w:date="2020-03-21T13:44:00Z">
          <w:pPr/>
        </w:pPrChange>
      </w:pPr>
      <w:r w:rsidRPr="00A359F7">
        <w:rPr>
          <w:rFonts w:asciiTheme="majorHAnsi" w:hAnsiTheme="majorHAnsi" w:cstheme="majorHAnsi"/>
          <w:sz w:val="22"/>
          <w:szCs w:val="22"/>
          <w:lang w:val="de-DE"/>
          <w:rPrChange w:id="4" w:author="Sabine Pühringer" w:date="2020-03-21T13:44:00Z">
            <w:rPr>
              <w:lang w:val="de-DE"/>
            </w:rPr>
          </w:rPrChange>
        </w:rPr>
        <w:t xml:space="preserve">Der vorliegende Text „Ikea“ von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5" w:author="Sabine Pühringer" w:date="2020-03-21T13:44:00Z">
            <w:rPr>
              <w:lang w:val="de-DE"/>
            </w:rPr>
          </w:rPrChange>
        </w:rPr>
        <w:t>Franzobel</w:t>
      </w:r>
      <w:proofErr w:type="spellEnd"/>
      <w:del w:id="6" w:author="Sabine Pühringer" w:date="2020-03-21T13:57:00Z">
        <w:r w:rsidRPr="00A359F7" w:rsidDel="0038401E">
          <w:rPr>
            <w:rFonts w:asciiTheme="majorHAnsi" w:hAnsiTheme="majorHAnsi" w:cstheme="majorHAnsi"/>
            <w:sz w:val="22"/>
            <w:szCs w:val="22"/>
            <w:lang w:val="de-DE"/>
            <w:rPrChange w:id="7" w:author="Sabine Pühringer" w:date="2020-03-21T13:44:00Z">
              <w:rPr>
                <w:lang w:val="de-DE"/>
              </w:rPr>
            </w:rPrChange>
          </w:rPr>
          <w:delText>,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8" w:author="Sabine Pühringer" w:date="2020-03-21T13:44:00Z">
            <w:rPr>
              <w:lang w:val="de-DE"/>
            </w:rPr>
          </w:rPrChange>
        </w:rPr>
        <w:t xml:space="preserve"> stellt ein Pärchen dar, das sich anscheinend in einem Ikea-Delirium befindet. Die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Frau, vom Autor als Frau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0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Kreil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bezeichnet, wartet auf ihren Mann, während sie</w:t>
      </w:r>
      <w:ins w:id="12" w:author="Sabine Pühringer" w:date="2020-03-21T13:48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 xml:space="preserve"> ausschließlich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1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von </w:t>
      </w:r>
      <w:del w:id="14" w:author="Sabine Pühringer" w:date="2020-03-21T13:48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5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lauter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Ikea-Produkten </w:t>
      </w:r>
      <w:ins w:id="17" w:author="Sabine Pühringer" w:date="2020-03-21T13:48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u</w:t>
        </w:r>
      </w:ins>
      <w:del w:id="18" w:author="Sabine Pühringer" w:date="2020-03-21T13:48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9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U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20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mgeben ist, die alle mit Namen genannt werden. Die Inten</w:t>
      </w:r>
      <w:ins w:id="21" w:author="Sabine Pühringer" w:date="2020-03-21T13:48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t</w:t>
        </w:r>
      </w:ins>
      <w:del w:id="22" w:author="Sabine Pühringer" w:date="2020-03-21T13:48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3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s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2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ion des Autos scheint</w:t>
      </w:r>
      <w:ins w:id="25" w:author="Sabine Pühringer" w:date="2020-03-21T13:48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 xml:space="preserve"> es zu sein,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2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die Aufmerksamkeit </w:t>
      </w:r>
      <w:ins w:id="27" w:author="Sabine Pühringer" w:date="2020-03-21T13:48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für</w:t>
        </w:r>
        <w:r w:rsidR="00A359F7" w:rsidRPr="008858CB">
          <w:rPr>
            <w:rFonts w:asciiTheme="majorHAnsi" w:hAnsiTheme="majorHAnsi" w:cstheme="majorHAnsi"/>
            <w:sz w:val="22"/>
            <w:szCs w:val="22"/>
            <w:lang w:val="de-DE"/>
          </w:rPr>
          <w:t xml:space="preserve"> die Marketingstrategie von Ikea 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2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zu erhöhen </w:t>
      </w:r>
      <w:del w:id="29" w:author="Sabine Pühringer" w:date="2020-03-21T13:48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30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über die Marketingstrategie von Ikea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3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und 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3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generelle Kritik</w:t>
      </w:r>
      <w:ins w:id="33" w:author="Sabine Pühringer" w:date="2020-03-21T13:48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 xml:space="preserve"> an der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3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</w:t>
      </w:r>
      <w:del w:id="35" w:author="Sabine Pühringer" w:date="2020-03-21T13:49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36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Ausübung</w:delText>
        </w:r>
      </w:del>
      <w:ins w:id="37" w:author="Sabine Pühringer" w:date="2020-03-21T13:49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Werbung zu üben</w:t>
        </w:r>
      </w:ins>
      <w:del w:id="38" w:author="Sabine Pühringer" w:date="2020-03-21T13:49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39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 </w:delText>
        </w:r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40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auf Markenartikel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4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.</w:t>
      </w:r>
    </w:p>
    <w:p w14:paraId="09D4C3E3" w14:textId="77777777" w:rsidR="00E05AD8" w:rsidRPr="00A359F7" w:rsidRDefault="00E05AD8" w:rsidP="00A359F7">
      <w:pPr>
        <w:spacing w:line="360" w:lineRule="auto"/>
        <w:rPr>
          <w:rFonts w:asciiTheme="majorHAnsi" w:hAnsiTheme="majorHAnsi" w:cstheme="majorHAnsi"/>
          <w:sz w:val="22"/>
          <w:szCs w:val="22"/>
          <w:rPrChange w:id="42" w:author="Sabine Pühringer" w:date="2020-03-21T13:44:00Z">
            <w:rPr>
              <w:rFonts w:ascii="sans-serif" w:hAnsi="sans-serif"/>
              <w:sz w:val="21"/>
            </w:rPr>
          </w:rPrChange>
        </w:rPr>
        <w:pPrChange w:id="43" w:author="Sabine Pühringer" w:date="2020-03-21T13:44:00Z">
          <w:pPr/>
        </w:pPrChange>
      </w:pPr>
    </w:p>
    <w:p w14:paraId="426B966F" w14:textId="4D9DC202" w:rsidR="00E05AD8" w:rsidRPr="00A359F7" w:rsidRDefault="00E05588" w:rsidP="00A359F7">
      <w:pPr>
        <w:spacing w:line="360" w:lineRule="auto"/>
        <w:rPr>
          <w:rFonts w:asciiTheme="majorHAnsi" w:hAnsiTheme="majorHAnsi" w:cstheme="majorHAnsi"/>
          <w:sz w:val="22"/>
          <w:szCs w:val="22"/>
          <w:rPrChange w:id="44" w:author="Sabine Pühringer" w:date="2020-03-21T13:44:00Z">
            <w:rPr/>
          </w:rPrChange>
        </w:rPr>
        <w:pPrChange w:id="45" w:author="Sabine Pühringer" w:date="2020-03-21T13:44:00Z">
          <w:pPr/>
        </w:pPrChange>
      </w:pPr>
      <w:r w:rsidRPr="00A359F7">
        <w:rPr>
          <w:rFonts w:asciiTheme="majorHAnsi" w:hAnsiTheme="majorHAnsi" w:cstheme="majorHAnsi"/>
          <w:sz w:val="22"/>
          <w:szCs w:val="22"/>
          <w:lang w:val="de-DE"/>
          <w:rPrChange w:id="4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Der Autor schildert das Geschehen aus der Sicht eines auktoriale</w:t>
      </w:r>
      <w:ins w:id="47" w:author="Sabine Pühringer" w:date="2020-03-21T13:58:00Z">
        <w:r w:rsidR="0038401E">
          <w:rPr>
            <w:rFonts w:asciiTheme="majorHAnsi" w:hAnsiTheme="majorHAnsi" w:cstheme="majorHAnsi"/>
            <w:sz w:val="22"/>
            <w:szCs w:val="22"/>
            <w:lang w:val="de-DE"/>
          </w:rPr>
          <w:t>n</w:t>
        </w:r>
      </w:ins>
      <w:del w:id="48" w:author="Sabine Pühringer" w:date="2020-03-21T13:58:00Z">
        <w:r w:rsidRPr="00A359F7" w:rsidDel="0038401E">
          <w:rPr>
            <w:rFonts w:asciiTheme="majorHAnsi" w:hAnsiTheme="majorHAnsi" w:cstheme="majorHAnsi"/>
            <w:sz w:val="22"/>
            <w:szCs w:val="22"/>
            <w:lang w:val="de-DE"/>
            <w:rPrChange w:id="49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s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50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Erzählers, welcher die vierte Wand durchbricht. Dies kann man in 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5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den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5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ersten zwei Sätzen erkennen, weil sie mit „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5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Hej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5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“ und „Da ist ja Frau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5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Kreil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5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“ 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5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beginnen. Die Geschichte ist offensichtlich in der modernen Zeit ange</w:t>
      </w:r>
      <w:ins w:id="58" w:author="Sabine Pühringer" w:date="2020-03-21T13:58:00Z">
        <w:r w:rsidR="0038401E">
          <w:rPr>
            <w:rFonts w:asciiTheme="majorHAnsi" w:hAnsiTheme="majorHAnsi" w:cstheme="majorHAnsi"/>
            <w:sz w:val="22"/>
            <w:szCs w:val="22"/>
            <w:lang w:val="de-DE"/>
          </w:rPr>
          <w:t>siedelt</w:t>
        </w:r>
      </w:ins>
      <w:del w:id="59" w:author="Sabine Pühringer" w:date="2020-03-21T13:58:00Z">
        <w:r w:rsidRPr="00A359F7" w:rsidDel="0038401E">
          <w:rPr>
            <w:rFonts w:asciiTheme="majorHAnsi" w:hAnsiTheme="majorHAnsi" w:cstheme="majorHAnsi"/>
            <w:sz w:val="22"/>
            <w:szCs w:val="22"/>
            <w:lang w:val="de-DE"/>
            <w:rPrChange w:id="60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setzt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6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. </w:t>
      </w:r>
      <w:del w:id="62" w:author="Sabine Pühringer" w:date="2020-03-21T13:50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63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Die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6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Frau und Herr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6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Kreil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6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werden aus der Beobachterperspektive beschrieben und </w:t>
      </w:r>
      <w:r w:rsidRPr="00A359F7">
        <w:rPr>
          <w:rFonts w:asciiTheme="majorHAnsi" w:hAnsiTheme="majorHAnsi" w:cstheme="majorHAnsi"/>
          <w:sz w:val="22"/>
          <w:szCs w:val="22"/>
          <w:u w:val="wave"/>
          <w:lang w:val="de-DE"/>
          <w:rPrChange w:id="67" w:author="Sabine Pühringer" w:date="2020-03-21T13:50:00Z">
            <w:rPr>
              <w:rFonts w:ascii="sans-serif" w:hAnsi="sans-serif"/>
              <w:sz w:val="21"/>
              <w:lang w:val="de-DE"/>
            </w:rPr>
          </w:rPrChange>
        </w:rPr>
        <w:t>besitzen deswegen keinen wirklichen Charakter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6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. Der Erzähler selbst lässt sich aber charakterisieren. Ma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6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n erkennt in den Zeilen 4 bis 7, dass </w:t>
      </w:r>
      <w:del w:id="70" w:author="Sabine Pühringer" w:date="2020-03-21T13:50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71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der Erzähler</w:delText>
        </w:r>
      </w:del>
      <w:ins w:id="72" w:author="Sabine Pühringer" w:date="2020-03-21T13:50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er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7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von Vorurteilen und Unwissenheit geprägt ist. Er sagt</w:t>
      </w:r>
      <w:ins w:id="74" w:author="Sabine Pühringer" w:date="2020-03-21T13:50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,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7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Schweden befinde sich in Leningrad und in Schweden seien nur Blondinen, Tischler, Lachsfischer und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7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Fleischbällchendreher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7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für</w:t>
      </w:r>
      <w:ins w:id="78" w:author="Sabine Pühringer" w:date="2020-03-21T13:50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 xml:space="preserve"> das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7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Ikea</w:t>
      </w:r>
      <w:del w:id="80" w:author="Sabine Pühringer" w:date="2020-03-21T13:50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81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 </w:delText>
        </w:r>
      </w:del>
      <w:ins w:id="82" w:author="Sabine Pühringer" w:date="2020-03-21T13:50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-</w:t>
        </w:r>
      </w:ins>
      <w:commentRangeStart w:id="83"/>
      <w:r w:rsidRPr="00A359F7">
        <w:rPr>
          <w:rFonts w:asciiTheme="majorHAnsi" w:hAnsiTheme="majorHAnsi" w:cstheme="majorHAnsi"/>
          <w:sz w:val="22"/>
          <w:szCs w:val="22"/>
          <w:lang w:val="de-DE"/>
          <w:rPrChange w:id="8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Mittagsmenü</w:t>
      </w:r>
      <w:commentRangeEnd w:id="83"/>
      <w:r w:rsidR="0038401E">
        <w:rPr>
          <w:rStyle w:val="Kommentarzeichen"/>
          <w:rFonts w:cs="Mangal"/>
        </w:rPr>
        <w:commentReference w:id="83"/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8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. Der Erzä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8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hler beginnt dann mit einer sehr präzisen Beschreibung der Wohnung de</w:t>
      </w:r>
      <w:ins w:id="87" w:author="Sabine Pühringer" w:date="2020-03-21T13:50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 xml:space="preserve">s Paares </w:t>
        </w:r>
      </w:ins>
      <w:del w:id="88" w:author="Sabine Pühringer" w:date="2020-03-21T13:50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89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r </w:delText>
        </w:r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90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Frau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9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und erwähnt alle Ikea-Möbel mit ihren Markennamen wie das Sofa „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9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Strömstad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9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“, </w:t>
      </w:r>
      <w:ins w:id="94" w:author="Sabine Pühringer" w:date="2020-03-21T13:51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 xml:space="preserve">die 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9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Teetasse „Flenn“, </w:t>
      </w:r>
      <w:ins w:id="96" w:author="Sabine Pühringer" w:date="2020-03-21T13:51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 xml:space="preserve">die 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9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Duftkerzen „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9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Flutschi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9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“ und</w:t>
      </w:r>
      <w:ins w:id="100" w:author="Sabine Pühringer" w:date="2020-03-21T13:51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 xml:space="preserve"> den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10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Couchtisch „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0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Glasholm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0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“. Der Erzähler </w:t>
      </w:r>
      <w:ins w:id="104" w:author="Sabine Pühringer" w:date="2020-03-21T13:51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s</w:t>
        </w:r>
      </w:ins>
      <w:del w:id="105" w:author="Sabine Pühringer" w:date="2020-03-21T13:51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06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S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0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childert auch die Handl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10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ungen, Gedanken und Gefühle von Frau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0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Kreil</w:t>
      </w:r>
      <w:proofErr w:type="spellEnd"/>
      <w:del w:id="110" w:author="Sabine Pühringer" w:date="2020-03-21T13:51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11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 nieder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1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. So sagt er, dass sie auf ihren Mann warte und da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11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s</w:t>
      </w:r>
      <w:ins w:id="114" w:author="Sabine Pühringer" w:date="2020-03-21T13:51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s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11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sie keine Lust habe</w:t>
      </w:r>
      <w:ins w:id="116" w:author="Sabine Pühringer" w:date="2020-03-21T13:51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,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11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ihre „Marlis“</w:t>
      </w:r>
      <w:ins w:id="118" w:author="Sabine Pühringer" w:date="2020-03-21T13:51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-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11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und „Birte“</w:t>
      </w:r>
      <w:ins w:id="120" w:author="Sabine Pühringer" w:date="2020-03-21T13:51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-</w:t>
        </w:r>
      </w:ins>
      <w:del w:id="121" w:author="Sabine Pühringer" w:date="2020-03-21T13:51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22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2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Vorhänge zu waschen. Sie bedecke ihre Füße mit der Reisdecke „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2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Mysk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2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“, schiebe den „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2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Blomma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2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“</w:t>
      </w:r>
      <w:ins w:id="128" w:author="Sabine Pühringer" w:date="2020-03-21T14:00:00Z">
        <w:r w:rsidR="004F313A">
          <w:rPr>
            <w:rFonts w:asciiTheme="majorHAnsi" w:hAnsiTheme="majorHAnsi" w:cstheme="majorHAnsi"/>
            <w:sz w:val="22"/>
            <w:szCs w:val="22"/>
            <w:lang w:val="de-DE"/>
          </w:rPr>
          <w:t>-</w:t>
        </w:r>
      </w:ins>
      <w:del w:id="129" w:author="Sabine Pühringer" w:date="2020-03-21T14:00:00Z">
        <w:r w:rsidRPr="00A359F7" w:rsidDel="004F313A">
          <w:rPr>
            <w:rFonts w:asciiTheme="majorHAnsi" w:hAnsiTheme="majorHAnsi" w:cstheme="majorHAnsi"/>
            <w:sz w:val="22"/>
            <w:szCs w:val="22"/>
            <w:lang w:val="de-DE"/>
            <w:rPrChange w:id="130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3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Polster unter ihren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13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Rücken und schalte</w:t>
      </w:r>
      <w:del w:id="133" w:author="Sabine Pühringer" w:date="2020-03-21T13:51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34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t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3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den Deckenfluter „Ditte“ an. Sie </w:t>
      </w:r>
      <w:ins w:id="136" w:author="Sabine Pühringer" w:date="2020-03-21T13:51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f</w:t>
        </w:r>
      </w:ins>
      <w:del w:id="137" w:author="Sabine Pühringer" w:date="2020-03-21T13:51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38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F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3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ühle sich glücklich und finde, dass der Computertisch „Jan“ und Hocker „Jens“</w:t>
      </w:r>
      <w:del w:id="140" w:author="Sabine Pühringer" w:date="2020-03-21T13:51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41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,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4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gut zur Wandvitrine „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4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Treldy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4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“, zum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4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Eßtisch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4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</w:t>
      </w:r>
      <w:ins w:id="147" w:author="Sabine Pühringer" w:date="2020-03-21T13:52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„</w:t>
        </w:r>
      </w:ins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4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Iggelsund</w:t>
      </w:r>
      <w:proofErr w:type="spellEnd"/>
      <w:ins w:id="149" w:author="Sabine Pühringer" w:date="2020-03-21T13:52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“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150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und den vier Stühlen „Vilma“, „Vilma“, „Vilma“ und „Vilma“ passen.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rPrChange w:id="151" w:author="Sabine Pühringer" w:date="2020-03-21T13:44:00Z">
            <w:rPr>
              <w:rFonts w:ascii="sans-serif" w:hAnsi="sans-serif"/>
              <w:sz w:val="21"/>
            </w:rPr>
          </w:rPrChange>
        </w:rPr>
        <w:t>Ein</w:t>
      </w:r>
      <w:r w:rsidRPr="00A359F7">
        <w:rPr>
          <w:rFonts w:asciiTheme="majorHAnsi" w:hAnsiTheme="majorHAnsi" w:cstheme="majorHAnsi"/>
          <w:sz w:val="22"/>
          <w:szCs w:val="22"/>
          <w:rPrChange w:id="152" w:author="Sabine Pühringer" w:date="2020-03-21T13:44:00Z">
            <w:rPr>
              <w:rFonts w:ascii="sans-serif" w:hAnsi="sans-serif"/>
              <w:sz w:val="21"/>
            </w:rPr>
          </w:rPrChange>
        </w:rPr>
        <w:t>ziges</w:t>
      </w:r>
      <w:proofErr w:type="spellEnd"/>
      <w:r w:rsidRPr="00A359F7">
        <w:rPr>
          <w:rFonts w:asciiTheme="majorHAnsi" w:hAnsiTheme="majorHAnsi" w:cstheme="majorHAnsi"/>
          <w:sz w:val="22"/>
          <w:szCs w:val="22"/>
          <w:rPrChange w:id="153" w:author="Sabine Pühringer" w:date="2020-03-21T13:44:00Z">
            <w:rPr>
              <w:rFonts w:ascii="sans-serif" w:hAnsi="sans-serif"/>
              <w:sz w:val="21"/>
            </w:rPr>
          </w:rPrChange>
        </w:rPr>
        <w:t xml:space="preserve">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rPrChange w:id="154" w:author="Sabine Pühringer" w:date="2020-03-21T13:44:00Z">
            <w:rPr>
              <w:rFonts w:ascii="sans-serif" w:hAnsi="sans-serif"/>
              <w:sz w:val="21"/>
            </w:rPr>
          </w:rPrChange>
        </w:rPr>
        <w:t>Nicht</w:t>
      </w:r>
      <w:proofErr w:type="spellEnd"/>
      <w:r w:rsidRPr="00A359F7">
        <w:rPr>
          <w:rFonts w:asciiTheme="majorHAnsi" w:hAnsiTheme="majorHAnsi" w:cstheme="majorHAnsi"/>
          <w:sz w:val="22"/>
          <w:szCs w:val="22"/>
          <w:rPrChange w:id="155" w:author="Sabine Pühringer" w:date="2020-03-21T13:44:00Z">
            <w:rPr>
              <w:rFonts w:ascii="sans-serif" w:hAnsi="sans-serif"/>
              <w:sz w:val="21"/>
            </w:rPr>
          </w:rPrChange>
        </w:rPr>
        <w:t>-Ikea-</w:t>
      </w:r>
      <w:proofErr w:type="spellStart"/>
      <w:r w:rsidRPr="00A359F7">
        <w:rPr>
          <w:rFonts w:asciiTheme="majorHAnsi" w:hAnsiTheme="majorHAnsi" w:cstheme="majorHAnsi"/>
          <w:sz w:val="22"/>
          <w:szCs w:val="22"/>
          <w:rPrChange w:id="156" w:author="Sabine Pühringer" w:date="2020-03-21T13:44:00Z">
            <w:rPr>
              <w:rFonts w:ascii="sans-serif" w:hAnsi="sans-serif"/>
              <w:sz w:val="21"/>
            </w:rPr>
          </w:rPrChange>
        </w:rPr>
        <w:t>Produkt</w:t>
      </w:r>
      <w:proofErr w:type="spellEnd"/>
      <w:r w:rsidRPr="00A359F7">
        <w:rPr>
          <w:rFonts w:asciiTheme="majorHAnsi" w:hAnsiTheme="majorHAnsi" w:cstheme="majorHAnsi"/>
          <w:sz w:val="22"/>
          <w:szCs w:val="22"/>
          <w:rPrChange w:id="157" w:author="Sabine Pühringer" w:date="2020-03-21T13:44:00Z">
            <w:rPr>
              <w:rFonts w:ascii="sans-serif" w:hAnsi="sans-serif"/>
              <w:sz w:val="21"/>
            </w:rPr>
          </w:rPrChange>
        </w:rPr>
        <w:t xml:space="preserve">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rPrChange w:id="158" w:author="Sabine Pühringer" w:date="2020-03-21T13:44:00Z">
            <w:rPr>
              <w:rFonts w:ascii="sans-serif" w:hAnsi="sans-serif"/>
              <w:sz w:val="21"/>
            </w:rPr>
          </w:rPrChange>
        </w:rPr>
        <w:t>ist</w:t>
      </w:r>
      <w:proofErr w:type="spellEnd"/>
      <w:r w:rsidRPr="00A359F7">
        <w:rPr>
          <w:rFonts w:asciiTheme="majorHAnsi" w:hAnsiTheme="majorHAnsi" w:cstheme="majorHAnsi"/>
          <w:sz w:val="22"/>
          <w:szCs w:val="22"/>
          <w:rPrChange w:id="159" w:author="Sabine Pühringer" w:date="2020-03-21T13:44:00Z">
            <w:rPr>
              <w:rFonts w:ascii="sans-serif" w:hAnsi="sans-serif"/>
              <w:sz w:val="21"/>
            </w:rPr>
          </w:rPrChange>
        </w:rPr>
        <w:t xml:space="preserve">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rPrChange w:id="160" w:author="Sabine Pühringer" w:date="2020-03-21T13:44:00Z">
            <w:rPr>
              <w:rFonts w:ascii="sans-serif" w:hAnsi="sans-serif"/>
              <w:sz w:val="21"/>
            </w:rPr>
          </w:rPrChange>
        </w:rPr>
        <w:t>eine</w:t>
      </w:r>
      <w:proofErr w:type="spellEnd"/>
      <w:r w:rsidRPr="00A359F7">
        <w:rPr>
          <w:rFonts w:asciiTheme="majorHAnsi" w:hAnsiTheme="majorHAnsi" w:cstheme="majorHAnsi"/>
          <w:sz w:val="22"/>
          <w:szCs w:val="22"/>
          <w:rPrChange w:id="161" w:author="Sabine Pühringer" w:date="2020-03-21T13:44:00Z">
            <w:rPr>
              <w:rFonts w:ascii="sans-serif" w:hAnsi="sans-serif"/>
              <w:sz w:val="21"/>
            </w:rPr>
          </w:rPrChange>
        </w:rPr>
        <w:t xml:space="preserve">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rPrChange w:id="162" w:author="Sabine Pühringer" w:date="2020-03-21T13:44:00Z">
            <w:rPr>
              <w:rFonts w:ascii="sans-serif" w:hAnsi="sans-serif"/>
              <w:sz w:val="21"/>
            </w:rPr>
          </w:rPrChange>
        </w:rPr>
        <w:t>Gelse</w:t>
      </w:r>
      <w:proofErr w:type="spellEnd"/>
      <w:r w:rsidRPr="00A359F7">
        <w:rPr>
          <w:rFonts w:asciiTheme="majorHAnsi" w:hAnsiTheme="majorHAnsi" w:cstheme="majorHAnsi"/>
          <w:sz w:val="22"/>
          <w:szCs w:val="22"/>
          <w:rPrChange w:id="163" w:author="Sabine Pühringer" w:date="2020-03-21T13:44:00Z">
            <w:rPr>
              <w:rFonts w:ascii="sans-serif" w:hAnsi="sans-serif"/>
              <w:sz w:val="21"/>
            </w:rPr>
          </w:rPrChange>
        </w:rPr>
        <w:t xml:space="preserve">, </w:t>
      </w:r>
      <w:del w:id="164" w:author="Sabine Pühringer" w:date="2020-03-21T13:52:00Z">
        <w:r w:rsidRPr="00A359F7" w:rsidDel="00A359F7">
          <w:rPr>
            <w:rFonts w:asciiTheme="majorHAnsi" w:hAnsiTheme="majorHAnsi" w:cstheme="majorHAnsi"/>
            <w:sz w:val="22"/>
            <w:szCs w:val="22"/>
            <w:rPrChange w:id="165" w:author="Sabine Pühringer" w:date="2020-03-21T13:44:00Z">
              <w:rPr>
                <w:rFonts w:ascii="sans-serif" w:hAnsi="sans-serif"/>
                <w:sz w:val="21"/>
              </w:rPr>
            </w:rPrChange>
          </w:rPr>
          <w:delText xml:space="preserve">das </w:delText>
        </w:r>
      </w:del>
      <w:ins w:id="166" w:author="Sabine Pühringer" w:date="2020-03-21T13:52:00Z">
        <w:r w:rsidR="00A359F7">
          <w:rPr>
            <w:rFonts w:asciiTheme="majorHAnsi" w:hAnsiTheme="majorHAnsi" w:cstheme="majorHAnsi"/>
            <w:sz w:val="22"/>
            <w:szCs w:val="22"/>
          </w:rPr>
          <w:t>die</w:t>
        </w:r>
        <w:r w:rsidR="00A359F7" w:rsidRPr="00A359F7">
          <w:rPr>
            <w:rFonts w:asciiTheme="majorHAnsi" w:hAnsiTheme="majorHAnsi" w:cstheme="majorHAnsi"/>
            <w:sz w:val="22"/>
            <w:szCs w:val="22"/>
            <w:rPrChange w:id="167" w:author="Sabine Pühringer" w:date="2020-03-21T13:44:00Z">
              <w:rPr>
                <w:rFonts w:ascii="sans-serif" w:hAnsi="sans-serif"/>
                <w:sz w:val="21"/>
              </w:rPr>
            </w:rPrChange>
          </w:rPr>
          <w:t xml:space="preserve"> </w:t>
        </w:r>
      </w:ins>
      <w:r w:rsidRPr="00A359F7">
        <w:rPr>
          <w:rFonts w:asciiTheme="majorHAnsi" w:hAnsiTheme="majorHAnsi" w:cstheme="majorHAnsi"/>
          <w:sz w:val="22"/>
          <w:szCs w:val="22"/>
          <w:rPrChange w:id="168" w:author="Sabine Pühringer" w:date="2020-03-21T13:44:00Z">
            <w:rPr>
              <w:rFonts w:ascii="sans-serif" w:hAnsi="sans-serif"/>
              <w:sz w:val="21"/>
            </w:rPr>
          </w:rPrChange>
        </w:rPr>
        <w:t xml:space="preserve">Gisela </w:t>
      </w:r>
      <w:commentRangeStart w:id="169"/>
      <w:proofErr w:type="spellStart"/>
      <w:r w:rsidRPr="00A359F7">
        <w:rPr>
          <w:rFonts w:asciiTheme="majorHAnsi" w:hAnsiTheme="majorHAnsi" w:cstheme="majorHAnsi"/>
          <w:sz w:val="22"/>
          <w:szCs w:val="22"/>
          <w:rPrChange w:id="170" w:author="Sabine Pühringer" w:date="2020-03-21T13:44:00Z">
            <w:rPr>
              <w:rFonts w:ascii="sans-serif" w:hAnsi="sans-serif"/>
              <w:sz w:val="21"/>
            </w:rPr>
          </w:rPrChange>
        </w:rPr>
        <w:t>heißt</w:t>
      </w:r>
      <w:commentRangeEnd w:id="169"/>
      <w:proofErr w:type="spellEnd"/>
      <w:r w:rsidR="004F313A">
        <w:rPr>
          <w:rStyle w:val="Kommentarzeichen"/>
          <w:rFonts w:cs="Mangal"/>
        </w:rPr>
        <w:commentReference w:id="169"/>
      </w:r>
      <w:r w:rsidRPr="00A359F7">
        <w:rPr>
          <w:rFonts w:asciiTheme="majorHAnsi" w:hAnsiTheme="majorHAnsi" w:cstheme="majorHAnsi"/>
          <w:sz w:val="22"/>
          <w:szCs w:val="22"/>
          <w:rPrChange w:id="171" w:author="Sabine Pühringer" w:date="2020-03-21T13:44:00Z">
            <w:rPr>
              <w:rFonts w:ascii="sans-serif" w:hAnsi="sans-serif"/>
              <w:sz w:val="21"/>
            </w:rPr>
          </w:rPrChange>
        </w:rPr>
        <w:t>.</w:t>
      </w:r>
    </w:p>
    <w:p w14:paraId="3476F84B" w14:textId="1002B3C8" w:rsidR="00E05AD8" w:rsidRPr="00A359F7" w:rsidRDefault="00E05588" w:rsidP="00A359F7">
      <w:pPr>
        <w:spacing w:line="360" w:lineRule="auto"/>
        <w:rPr>
          <w:rFonts w:asciiTheme="majorHAnsi" w:hAnsiTheme="majorHAnsi" w:cstheme="majorHAnsi"/>
          <w:sz w:val="22"/>
          <w:szCs w:val="22"/>
          <w:lang w:val="de-DE"/>
          <w:rPrChange w:id="172" w:author="Sabine Pühringer" w:date="2020-03-21T13:44:00Z">
            <w:rPr>
              <w:lang w:val="de-DE"/>
            </w:rPr>
          </w:rPrChange>
        </w:rPr>
        <w:pPrChange w:id="173" w:author="Sabine Pühringer" w:date="2020-03-21T13:44:00Z">
          <w:pPr/>
        </w:pPrChange>
      </w:pPr>
      <w:r w:rsidRPr="00A359F7">
        <w:rPr>
          <w:rFonts w:asciiTheme="majorHAnsi" w:hAnsiTheme="majorHAnsi" w:cstheme="majorHAnsi"/>
          <w:sz w:val="22"/>
          <w:szCs w:val="22"/>
          <w:lang w:val="de-DE"/>
          <w:rPrChange w:id="17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Im zweiten Abschnitt fährt der Erzähler mit der</w:t>
      </w:r>
      <w:ins w:id="175" w:author="Sabine Pühringer" w:date="2020-03-21T14:01:00Z">
        <w:r w:rsidR="004F313A">
          <w:rPr>
            <w:rFonts w:asciiTheme="majorHAnsi" w:hAnsiTheme="majorHAnsi" w:cstheme="majorHAnsi"/>
            <w:sz w:val="22"/>
            <w:szCs w:val="22"/>
            <w:lang w:val="de-DE"/>
          </w:rPr>
          <w:t xml:space="preserve"> dessen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17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Schilderung fort, was Herr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7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Kreil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7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machen wird, wenn er </w:t>
      </w:r>
      <w:del w:id="179" w:author="Sabine Pühringer" w:date="2020-03-21T13:52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80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zuhause </w:delText>
        </w:r>
      </w:del>
      <w:ins w:id="181" w:author="Sabine Pühringer" w:date="2020-03-21T13:52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nach Hause</w:t>
        </w:r>
        <w:r w:rsidR="00A359F7" w:rsidRPr="00A359F7">
          <w:rPr>
            <w:rFonts w:asciiTheme="majorHAnsi" w:hAnsiTheme="majorHAnsi" w:cstheme="majorHAnsi"/>
            <w:sz w:val="22"/>
            <w:szCs w:val="22"/>
            <w:lang w:val="de-DE"/>
            <w:rPrChange w:id="182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t xml:space="preserve"> </w:t>
        </w:r>
      </w:ins>
      <w:del w:id="183" w:author="Sabine Pühringer" w:date="2020-03-21T13:52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84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an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8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kommt. So sagt er, Herr 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8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Kreil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8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werde zu</w:t>
      </w:r>
      <w:del w:id="188" w:author="Sabine Pühringer" w:date="2020-03-21T13:52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189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190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erst eine</w:t>
      </w:r>
      <w:ins w:id="191" w:author="Sabine Pühringer" w:date="2020-03-21T13:52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n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19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„Schwedenbitter“ trinken und seine F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19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rau in </w:t>
      </w:r>
      <w:ins w:id="194" w:author="Sabine Pühringer" w:date="2020-03-21T13:52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 xml:space="preserve">die 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19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Arme nehmen. Am Ende gehen sie in die Küche „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9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Pajala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9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“ und holen sich aus dem Flaschenregal „</w:t>
      </w:r>
      <w:proofErr w:type="spellStart"/>
      <w:r w:rsidRPr="00A359F7">
        <w:rPr>
          <w:rFonts w:asciiTheme="majorHAnsi" w:hAnsiTheme="majorHAnsi" w:cstheme="majorHAnsi"/>
          <w:sz w:val="22"/>
          <w:szCs w:val="22"/>
          <w:lang w:val="de-DE"/>
          <w:rPrChange w:id="19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Debatt</w:t>
      </w:r>
      <w:proofErr w:type="spellEnd"/>
      <w:r w:rsidRPr="00A359F7">
        <w:rPr>
          <w:rFonts w:asciiTheme="majorHAnsi" w:hAnsiTheme="majorHAnsi" w:cstheme="majorHAnsi"/>
          <w:sz w:val="22"/>
          <w:szCs w:val="22"/>
          <w:lang w:val="de-DE"/>
          <w:rPrChange w:id="19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“ Rotwein. Sie werden sich </w:t>
      </w:r>
      <w:del w:id="200" w:author="Sabine Pühringer" w:date="2020-03-21T13:52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01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K</w:delText>
        </w:r>
      </w:del>
      <w:ins w:id="202" w:author="Sabine Pühringer" w:date="2020-03-21T13:52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k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20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üssen und </w:t>
      </w:r>
      <w:ins w:id="204" w:author="Sabine Pühringer" w:date="2020-03-21T13:52:00Z">
        <w:r w:rsidR="00A359F7" w:rsidRPr="00A359F7">
          <w:rPr>
            <w:rFonts w:asciiTheme="majorHAnsi" w:hAnsiTheme="majorHAnsi" w:cstheme="majorHAnsi"/>
            <w:sz w:val="22"/>
            <w:szCs w:val="22"/>
            <w:u w:val="wave"/>
            <w:lang w:val="de-DE"/>
            <w:rPrChange w:id="205" w:author="Sabine Pühringer" w:date="2020-03-21T13:52:00Z">
              <w:rPr>
                <w:rFonts w:asciiTheme="majorHAnsi" w:hAnsiTheme="majorHAnsi" w:cstheme="majorHAnsi"/>
                <w:sz w:val="22"/>
                <w:szCs w:val="22"/>
                <w:lang w:val="de-DE"/>
              </w:rPr>
            </w:rPrChange>
          </w:rPr>
          <w:t>f</w:t>
        </w:r>
      </w:ins>
      <w:del w:id="206" w:author="Sabine Pühringer" w:date="2020-03-21T13:52:00Z">
        <w:r w:rsidRPr="00A359F7" w:rsidDel="00A359F7">
          <w:rPr>
            <w:rFonts w:asciiTheme="majorHAnsi" w:hAnsiTheme="majorHAnsi" w:cstheme="majorHAnsi"/>
            <w:sz w:val="22"/>
            <w:szCs w:val="22"/>
            <w:u w:val="wave"/>
            <w:lang w:val="de-DE"/>
            <w:rPrChange w:id="207" w:author="Sabine Pühringer" w:date="2020-03-21T13:52:00Z">
              <w:rPr>
                <w:rFonts w:ascii="sans-serif" w:hAnsi="sans-serif"/>
                <w:sz w:val="21"/>
                <w:lang w:val="de-DE"/>
              </w:rPr>
            </w:rPrChange>
          </w:rPr>
          <w:delText>F</w:delText>
        </w:r>
      </w:del>
      <w:r w:rsidRPr="00A359F7">
        <w:rPr>
          <w:rFonts w:asciiTheme="majorHAnsi" w:hAnsiTheme="majorHAnsi" w:cstheme="majorHAnsi"/>
          <w:sz w:val="22"/>
          <w:szCs w:val="22"/>
          <w:u w:val="wave"/>
          <w:lang w:val="de-DE"/>
          <w:rPrChange w:id="208" w:author="Sabine Pühringer" w:date="2020-03-21T13:52:00Z">
            <w:rPr>
              <w:rFonts w:ascii="sans-serif" w:hAnsi="sans-serif"/>
              <w:sz w:val="21"/>
              <w:lang w:val="de-DE"/>
            </w:rPr>
          </w:rPrChange>
        </w:rPr>
        <w:t>lüstern „Ikea zu sich“.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0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Der Text endet mit „Ich dich </w:t>
      </w:r>
      <w:commentRangeStart w:id="210"/>
      <w:r w:rsidRPr="00A359F7">
        <w:rPr>
          <w:rFonts w:asciiTheme="majorHAnsi" w:hAnsiTheme="majorHAnsi" w:cstheme="majorHAnsi"/>
          <w:sz w:val="22"/>
          <w:szCs w:val="22"/>
          <w:lang w:val="de-DE"/>
          <w:rPrChange w:id="21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auch</w:t>
      </w:r>
      <w:commentRangeEnd w:id="210"/>
      <w:r w:rsidR="004F313A">
        <w:rPr>
          <w:rStyle w:val="Kommentarzeichen"/>
          <w:rFonts w:cs="Mangal"/>
        </w:rPr>
        <w:commentReference w:id="210"/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1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“.</w:t>
      </w:r>
    </w:p>
    <w:p w14:paraId="53201229" w14:textId="77777777" w:rsidR="00E05AD8" w:rsidRPr="00A359F7" w:rsidRDefault="00E05588" w:rsidP="00A359F7">
      <w:pPr>
        <w:spacing w:line="360" w:lineRule="auto"/>
        <w:rPr>
          <w:rFonts w:asciiTheme="majorHAnsi" w:hAnsiTheme="majorHAnsi" w:cstheme="majorHAnsi"/>
          <w:sz w:val="22"/>
          <w:szCs w:val="22"/>
          <w:lang w:val="de-DE"/>
          <w:rPrChange w:id="213" w:author="Sabine Pühringer" w:date="2020-03-21T13:44:00Z">
            <w:rPr>
              <w:lang w:val="de-DE"/>
            </w:rPr>
          </w:rPrChange>
        </w:rPr>
        <w:pPrChange w:id="214" w:author="Sabine Pühringer" w:date="2020-03-21T13:44:00Z">
          <w:pPr/>
        </w:pPrChange>
      </w:pPr>
      <w:r w:rsidRPr="00A359F7">
        <w:rPr>
          <w:rFonts w:asciiTheme="majorHAnsi" w:hAnsiTheme="majorHAnsi" w:cstheme="majorHAnsi"/>
          <w:sz w:val="22"/>
          <w:szCs w:val="22"/>
          <w:lang w:val="de-DE"/>
          <w:rPrChange w:id="21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Auffällig ist, dass </w:t>
      </w:r>
      <w:ins w:id="216" w:author="Sabine Pühringer" w:date="2020-03-21T13:53:00Z">
        <w:r w:rsidR="00A359F7" w:rsidRPr="00A377E8">
          <w:rPr>
            <w:rFonts w:asciiTheme="majorHAnsi" w:hAnsiTheme="majorHAnsi" w:cstheme="majorHAnsi"/>
            <w:sz w:val="22"/>
            <w:szCs w:val="22"/>
            <w:lang w:val="de-DE"/>
          </w:rPr>
          <w:t xml:space="preserve">die Möbel 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21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durch die </w:t>
      </w:r>
      <w:del w:id="218" w:author="Sabine Pühringer" w:date="2020-03-21T13:53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19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ganzen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220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Namen</w:t>
      </w:r>
      <w:del w:id="221" w:author="Sabine Pühringer" w:date="2020-03-21T13:53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22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,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22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</w:t>
      </w:r>
      <w:del w:id="224" w:author="Sabine Pühringer" w:date="2020-03-21T13:53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25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die Möbel</w:delText>
        </w:r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26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22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fast wie </w:t>
      </w:r>
      <w:r w:rsidRPr="00A359F7">
        <w:rPr>
          <w:rFonts w:asciiTheme="majorHAnsi" w:hAnsiTheme="majorHAnsi" w:cstheme="majorHAnsi"/>
          <w:sz w:val="22"/>
          <w:szCs w:val="22"/>
          <w:u w:val="wave"/>
          <w:lang w:val="de-DE"/>
          <w:rPrChange w:id="228" w:author="Sabine Pühringer" w:date="2020-03-21T13:53:00Z">
            <w:rPr>
              <w:rFonts w:ascii="sans-serif" w:hAnsi="sans-serif"/>
              <w:sz w:val="21"/>
              <w:lang w:val="de-DE"/>
            </w:rPr>
          </w:rPrChange>
        </w:rPr>
        <w:t>eine Charakter-Einheit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2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wirken. Der Text ist sachlich geschrieben und </w:t>
      </w:r>
      <w:commentRangeStart w:id="230"/>
      <w:r w:rsidRPr="00A359F7">
        <w:rPr>
          <w:rFonts w:asciiTheme="majorHAnsi" w:hAnsiTheme="majorHAnsi" w:cstheme="majorHAnsi"/>
          <w:sz w:val="22"/>
          <w:szCs w:val="22"/>
          <w:lang w:val="de-DE"/>
          <w:rPrChange w:id="23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relativ </w:t>
      </w:r>
      <w:ins w:id="232" w:author="Sabine Pühringer" w:date="2020-03-21T13:53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o</w:t>
        </w:r>
      </w:ins>
      <w:del w:id="233" w:author="Sabine Pühringer" w:date="2020-03-21T13:53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34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O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23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bjektiv</w:t>
      </w:r>
      <w:commentRangeEnd w:id="230"/>
      <w:r w:rsidR="00A359F7">
        <w:rPr>
          <w:rStyle w:val="Kommentarzeichen"/>
          <w:rFonts w:cs="Mangal"/>
        </w:rPr>
        <w:commentReference w:id="230"/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3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. </w:t>
      </w:r>
    </w:p>
    <w:p w14:paraId="1065A296" w14:textId="77777777" w:rsidR="00E05AD8" w:rsidRPr="00A359F7" w:rsidRDefault="00E05AD8" w:rsidP="00A359F7">
      <w:pPr>
        <w:spacing w:line="360" w:lineRule="auto"/>
        <w:rPr>
          <w:rFonts w:asciiTheme="majorHAnsi" w:hAnsiTheme="majorHAnsi" w:cstheme="majorHAnsi"/>
          <w:sz w:val="22"/>
          <w:szCs w:val="22"/>
          <w:rPrChange w:id="237" w:author="Sabine Pühringer" w:date="2020-03-21T13:44:00Z">
            <w:rPr>
              <w:rFonts w:ascii="sans-serif" w:hAnsi="sans-serif"/>
              <w:sz w:val="21"/>
            </w:rPr>
          </w:rPrChange>
        </w:rPr>
        <w:pPrChange w:id="238" w:author="Sabine Pühringer" w:date="2020-03-21T13:44:00Z">
          <w:pPr/>
        </w:pPrChange>
      </w:pPr>
    </w:p>
    <w:p w14:paraId="261B195A" w14:textId="77777777" w:rsidR="00E05AD8" w:rsidRPr="00A359F7" w:rsidRDefault="00E05588" w:rsidP="00A359F7">
      <w:pPr>
        <w:spacing w:line="360" w:lineRule="auto"/>
        <w:rPr>
          <w:rFonts w:asciiTheme="majorHAnsi" w:hAnsiTheme="majorHAnsi" w:cstheme="majorHAnsi"/>
          <w:sz w:val="22"/>
          <w:szCs w:val="22"/>
          <w:lang w:val="de-DE"/>
          <w:rPrChange w:id="239" w:author="Sabine Pühringer" w:date="2020-03-21T13:44:00Z">
            <w:rPr>
              <w:lang w:val="de-DE"/>
            </w:rPr>
          </w:rPrChange>
        </w:rPr>
        <w:pPrChange w:id="240" w:author="Sabine Pühringer" w:date="2020-03-21T13:44:00Z">
          <w:pPr/>
        </w:pPrChange>
      </w:pPr>
      <w:r w:rsidRPr="00A359F7">
        <w:rPr>
          <w:rFonts w:asciiTheme="majorHAnsi" w:hAnsiTheme="majorHAnsi" w:cstheme="majorHAnsi"/>
          <w:sz w:val="22"/>
          <w:szCs w:val="22"/>
          <w:lang w:val="de-DE"/>
          <w:rPrChange w:id="24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Der Autor thematisiert in diese</w:t>
      </w:r>
      <w:del w:id="242" w:author="Sabine Pühringer" w:date="2020-03-21T13:53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43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n</w:delText>
        </w:r>
      </w:del>
      <w:ins w:id="244" w:author="Sabine Pühringer" w:date="2020-03-21T13:53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m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24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Werk den Einfluss von Markenartikel und Werbung auf unser</w:t>
      </w:r>
      <w:ins w:id="246" w:author="Sabine Pühringer" w:date="2020-03-21T13:53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en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24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Verstand. Markenkritiker argumentieren oft, dass </w:t>
      </w:r>
      <w:r w:rsidRPr="00CB6CFA">
        <w:rPr>
          <w:rFonts w:asciiTheme="majorHAnsi" w:hAnsiTheme="majorHAnsi" w:cstheme="majorHAnsi"/>
          <w:sz w:val="22"/>
          <w:szCs w:val="22"/>
          <w:u w:val="wave"/>
          <w:lang w:val="de-DE"/>
          <w:rPrChange w:id="248" w:author="Sabine Pühringer" w:date="2020-03-21T14:03:00Z">
            <w:rPr>
              <w:rFonts w:ascii="sans-serif" w:hAnsi="sans-serif"/>
              <w:sz w:val="21"/>
              <w:lang w:val="de-DE"/>
            </w:rPr>
          </w:rPrChange>
        </w:rPr>
        <w:t xml:space="preserve">Verbraucher 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4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durch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50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die unzähligen </w:t>
      </w:r>
      <w:ins w:id="251" w:author="Sabine Pühringer" w:date="2020-03-21T13:53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W</w:t>
        </w:r>
      </w:ins>
      <w:del w:id="252" w:author="Sabine Pühringer" w:date="2020-03-21T13:53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53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Marke</w:delText>
        </w:r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54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nw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25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erbungen, die ihren Geist fesseln, regelmäßig zu impulsiven Käufen verführt werden. Marken versprechen, alle von den </w:t>
      </w:r>
      <w:r w:rsidRPr="00CB6CFA">
        <w:rPr>
          <w:rFonts w:asciiTheme="majorHAnsi" w:hAnsiTheme="majorHAnsi" w:cstheme="majorHAnsi"/>
          <w:sz w:val="22"/>
          <w:szCs w:val="22"/>
          <w:u w:val="wave"/>
          <w:lang w:val="de-DE"/>
          <w:rPrChange w:id="256" w:author="Sabine Pühringer" w:date="2020-03-21T14:03:00Z">
            <w:rPr>
              <w:rFonts w:ascii="sans-serif" w:hAnsi="sans-serif"/>
              <w:sz w:val="21"/>
              <w:lang w:val="de-DE"/>
            </w:rPr>
          </w:rPrChange>
        </w:rPr>
        <w:t xml:space="preserve">Verbrauchern 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5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gewünschten emotionalen Bedürfnisse zu </w:t>
      </w:r>
      <w:del w:id="258" w:author="Sabine Pühringer" w:date="2020-03-21T13:53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59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erfüllen</w:delText>
        </w:r>
      </w:del>
      <w:ins w:id="260" w:author="Sabine Pühringer" w:date="2020-03-21T13:53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stillen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26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. Dies bringt </w:t>
      </w:r>
      <w:r w:rsidRPr="00CB6CFA">
        <w:rPr>
          <w:rFonts w:asciiTheme="majorHAnsi" w:hAnsiTheme="majorHAnsi" w:cstheme="majorHAnsi"/>
          <w:sz w:val="22"/>
          <w:szCs w:val="22"/>
          <w:u w:val="wave"/>
          <w:lang w:val="de-DE"/>
          <w:rPrChange w:id="262" w:author="Sabine Pühringer" w:date="2020-03-21T14:03:00Z">
            <w:rPr>
              <w:rFonts w:ascii="sans-serif" w:hAnsi="sans-serif"/>
              <w:sz w:val="21"/>
              <w:lang w:val="de-DE"/>
            </w:rPr>
          </w:rPrChange>
        </w:rPr>
        <w:t xml:space="preserve">Verbraucher 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6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dazu, in einer „ästhetischen“ </w:t>
      </w:r>
      <w:r w:rsidRPr="00CB6CFA">
        <w:rPr>
          <w:rFonts w:asciiTheme="majorHAnsi" w:hAnsiTheme="majorHAnsi" w:cstheme="majorHAnsi"/>
          <w:sz w:val="22"/>
          <w:szCs w:val="22"/>
          <w:u w:val="wave"/>
          <w:lang w:val="de-DE"/>
          <w:rPrChange w:id="264" w:author="Sabine Pühringer" w:date="2020-03-21T14:03:00Z">
            <w:rPr>
              <w:rFonts w:ascii="sans-serif" w:hAnsi="sans-serif"/>
              <w:sz w:val="21"/>
              <w:lang w:val="de-DE"/>
            </w:rPr>
          </w:rPrChange>
        </w:rPr>
        <w:t>Halluzination der Realität so zu leben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6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.</w:t>
      </w:r>
    </w:p>
    <w:p w14:paraId="78A868C2" w14:textId="77777777" w:rsidR="00E05AD8" w:rsidRPr="00A359F7" w:rsidRDefault="00E05588" w:rsidP="00A359F7">
      <w:pPr>
        <w:spacing w:line="360" w:lineRule="auto"/>
        <w:rPr>
          <w:rFonts w:asciiTheme="majorHAnsi" w:hAnsiTheme="majorHAnsi" w:cstheme="majorHAnsi"/>
          <w:sz w:val="22"/>
          <w:szCs w:val="22"/>
          <w:lang w:val="de-DE"/>
          <w:rPrChange w:id="266" w:author="Sabine Pühringer" w:date="2020-03-21T13:44:00Z">
            <w:rPr>
              <w:lang w:val="de-DE"/>
            </w:rPr>
          </w:rPrChange>
        </w:rPr>
        <w:pPrChange w:id="267" w:author="Sabine Pühringer" w:date="2020-03-21T13:44:00Z">
          <w:pPr/>
        </w:pPrChange>
      </w:pPr>
      <w:r w:rsidRPr="00A359F7">
        <w:rPr>
          <w:rFonts w:asciiTheme="majorHAnsi" w:hAnsiTheme="majorHAnsi" w:cstheme="majorHAnsi"/>
          <w:sz w:val="22"/>
          <w:szCs w:val="22"/>
          <w:lang w:val="de-DE"/>
          <w:rPrChange w:id="26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lastRenderedPageBreak/>
        <w:t>D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6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a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70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s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7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Wachstum des Materialismus </w:t>
      </w:r>
      <w:r w:rsidRPr="00A359F7">
        <w:rPr>
          <w:rFonts w:asciiTheme="majorHAnsi" w:hAnsiTheme="majorHAnsi" w:cstheme="majorHAnsi"/>
          <w:sz w:val="22"/>
          <w:szCs w:val="22"/>
          <w:u w:val="wave"/>
          <w:lang w:val="de-DE"/>
          <w:rPrChange w:id="272" w:author="Sabine Pühringer" w:date="2020-03-21T13:54:00Z">
            <w:rPr>
              <w:rFonts w:ascii="sans-serif" w:hAnsi="sans-serif"/>
              <w:sz w:val="21"/>
              <w:lang w:val="de-DE"/>
            </w:rPr>
          </w:rPrChange>
        </w:rPr>
        <w:t>regt die Besessenheit der Verbraucher von Marken an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7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. Eine materialistische Sichtweise </w:t>
      </w:r>
      <w:del w:id="274" w:author="Sabine Pühringer" w:date="2020-03-21T13:54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75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würde </w:delText>
        </w:r>
      </w:del>
      <w:ins w:id="276" w:author="Sabine Pühringer" w:date="2020-03-21T13:54:00Z">
        <w:r w:rsidR="00A359F7">
          <w:rPr>
            <w:rFonts w:asciiTheme="majorHAnsi" w:hAnsiTheme="majorHAnsi" w:cstheme="majorHAnsi"/>
            <w:sz w:val="22"/>
            <w:szCs w:val="22"/>
            <w:lang w:val="de-DE"/>
          </w:rPr>
          <w:t>ruft</w:t>
        </w:r>
        <w:r w:rsidR="00A359F7" w:rsidRPr="00A359F7">
          <w:rPr>
            <w:rFonts w:asciiTheme="majorHAnsi" w:hAnsiTheme="majorHAnsi" w:cstheme="majorHAnsi"/>
            <w:sz w:val="22"/>
            <w:szCs w:val="22"/>
            <w:lang w:val="de-DE"/>
            <w:rPrChange w:id="277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t xml:space="preserve"> 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27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den Zwang hervor</w:t>
      </w:r>
      <w:del w:id="279" w:author="Sabine Pühringer" w:date="2020-03-21T13:54:00Z">
        <w:r w:rsidRPr="00A359F7" w:rsidDel="00A359F7">
          <w:rPr>
            <w:rFonts w:asciiTheme="majorHAnsi" w:hAnsiTheme="majorHAnsi" w:cstheme="majorHAnsi"/>
            <w:sz w:val="22"/>
            <w:szCs w:val="22"/>
            <w:lang w:val="de-DE"/>
            <w:rPrChange w:id="280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rufen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28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, mehr </w:t>
      </w:r>
      <w:commentRangeStart w:id="282"/>
      <w:r w:rsidRPr="00A359F7">
        <w:rPr>
          <w:rFonts w:asciiTheme="majorHAnsi" w:hAnsiTheme="majorHAnsi" w:cstheme="majorHAnsi"/>
          <w:sz w:val="22"/>
          <w:szCs w:val="22"/>
          <w:lang w:val="de-DE"/>
          <w:rPrChange w:id="283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Markenartikel </w:t>
      </w:r>
      <w:commentRangeEnd w:id="282"/>
      <w:r w:rsidR="00497C5C">
        <w:rPr>
          <w:rStyle w:val="Kommentarzeichen"/>
          <w:rFonts w:cs="Mangal"/>
        </w:rPr>
        <w:commentReference w:id="282"/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8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zu besitzen. Eine solche Gier nach materiellen Güte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8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rn würde die Gesellschaft auch dazu bringen, den Glauben anzunehmen, dass der Besitz </w:t>
      </w:r>
      <w:commentRangeStart w:id="286"/>
      <w:r w:rsidRPr="00A359F7">
        <w:rPr>
          <w:rFonts w:asciiTheme="majorHAnsi" w:hAnsiTheme="majorHAnsi" w:cstheme="majorHAnsi"/>
          <w:sz w:val="22"/>
          <w:szCs w:val="22"/>
          <w:lang w:val="de-DE"/>
          <w:rPrChange w:id="287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exklusiver Ma</w:t>
      </w:r>
      <w:bookmarkStart w:id="288" w:name="_GoBack"/>
      <w:bookmarkEnd w:id="288"/>
      <w:r w:rsidRPr="00A359F7">
        <w:rPr>
          <w:rFonts w:asciiTheme="majorHAnsi" w:hAnsiTheme="majorHAnsi" w:cstheme="majorHAnsi"/>
          <w:sz w:val="22"/>
          <w:szCs w:val="22"/>
          <w:lang w:val="de-DE"/>
          <w:rPrChange w:id="28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rken </w:t>
      </w:r>
      <w:commentRangeEnd w:id="286"/>
      <w:r w:rsidR="00497C5C">
        <w:rPr>
          <w:rStyle w:val="Kommentarzeichen"/>
          <w:rFonts w:cs="Mangal"/>
        </w:rPr>
        <w:commentReference w:id="286"/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90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ihren sozialen Status erhöhen würde. </w:t>
      </w:r>
    </w:p>
    <w:p w14:paraId="6FC7DD39" w14:textId="77777777" w:rsidR="00E05AD8" w:rsidRPr="00A359F7" w:rsidRDefault="00E05AD8" w:rsidP="00A359F7">
      <w:pPr>
        <w:spacing w:line="360" w:lineRule="auto"/>
        <w:rPr>
          <w:rFonts w:asciiTheme="majorHAnsi" w:hAnsiTheme="majorHAnsi" w:cstheme="majorHAnsi"/>
          <w:sz w:val="22"/>
          <w:szCs w:val="22"/>
          <w:rPrChange w:id="291" w:author="Sabine Pühringer" w:date="2020-03-21T13:44:00Z">
            <w:rPr>
              <w:rFonts w:ascii="sans-serif" w:hAnsi="sans-serif"/>
              <w:sz w:val="21"/>
            </w:rPr>
          </w:rPrChange>
        </w:rPr>
        <w:pPrChange w:id="292" w:author="Sabine Pühringer" w:date="2020-03-21T13:44:00Z">
          <w:pPr/>
        </w:pPrChange>
      </w:pPr>
    </w:p>
    <w:p w14:paraId="617ED28F" w14:textId="77777777" w:rsidR="00E05AD8" w:rsidRPr="00A359F7" w:rsidRDefault="00E05588" w:rsidP="00A359F7">
      <w:pPr>
        <w:spacing w:line="360" w:lineRule="auto"/>
        <w:rPr>
          <w:rFonts w:asciiTheme="majorHAnsi" w:hAnsiTheme="majorHAnsi" w:cstheme="majorHAnsi"/>
          <w:sz w:val="22"/>
          <w:szCs w:val="22"/>
          <w:lang w:val="de-DE"/>
          <w:rPrChange w:id="293" w:author="Sabine Pühringer" w:date="2020-03-21T13:44:00Z">
            <w:rPr>
              <w:lang w:val="de-DE"/>
            </w:rPr>
          </w:rPrChange>
        </w:rPr>
        <w:pPrChange w:id="294" w:author="Sabine Pühringer" w:date="2020-03-21T13:44:00Z">
          <w:pPr/>
        </w:pPrChange>
      </w:pPr>
      <w:r w:rsidRPr="00A359F7">
        <w:rPr>
          <w:rFonts w:asciiTheme="majorHAnsi" w:hAnsiTheme="majorHAnsi" w:cstheme="majorHAnsi"/>
          <w:sz w:val="22"/>
          <w:szCs w:val="22"/>
          <w:lang w:val="de-DE"/>
          <w:rPrChange w:id="295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Zusammenfassend lässt sich festhalten, dass der A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29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utor </w:t>
      </w:r>
      <w:ins w:id="297" w:author="Sabine Pühringer" w:date="2020-03-21T13:55:00Z">
        <w:r w:rsidR="00497C5C" w:rsidRPr="003E10CD">
          <w:rPr>
            <w:rFonts w:asciiTheme="majorHAnsi" w:hAnsiTheme="majorHAnsi" w:cstheme="majorHAnsi"/>
            <w:sz w:val="22"/>
            <w:szCs w:val="22"/>
            <w:lang w:val="de-DE"/>
          </w:rPr>
          <w:t xml:space="preserve">den Leser 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29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mit seinem Werk „Ikea“</w:t>
      </w:r>
      <w:del w:id="299" w:author="Sabine Pühringer" w:date="2020-03-21T13:55:00Z">
        <w:r w:rsidRPr="00A359F7" w:rsidDel="00497C5C">
          <w:rPr>
            <w:rFonts w:asciiTheme="majorHAnsi" w:hAnsiTheme="majorHAnsi" w:cstheme="majorHAnsi"/>
            <w:sz w:val="22"/>
            <w:szCs w:val="22"/>
            <w:lang w:val="de-DE"/>
            <w:rPrChange w:id="300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,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301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durch ständige Erwähnung der Ikea-Na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30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men für jede</w:t>
      </w:r>
      <w:ins w:id="303" w:author="Sabine Pühringer" w:date="2020-03-21T13:55:00Z">
        <w:r w:rsidR="00497C5C">
          <w:rPr>
            <w:rFonts w:asciiTheme="majorHAnsi" w:hAnsiTheme="majorHAnsi" w:cstheme="majorHAnsi"/>
            <w:sz w:val="22"/>
            <w:szCs w:val="22"/>
            <w:lang w:val="de-DE"/>
          </w:rPr>
          <w:t>n</w:t>
        </w:r>
      </w:ins>
      <w:del w:id="304" w:author="Sabine Pühringer" w:date="2020-03-21T13:55:00Z">
        <w:r w:rsidRPr="00A359F7" w:rsidDel="00497C5C">
          <w:rPr>
            <w:rFonts w:asciiTheme="majorHAnsi" w:hAnsiTheme="majorHAnsi" w:cstheme="majorHAnsi"/>
            <w:sz w:val="22"/>
            <w:szCs w:val="22"/>
            <w:lang w:val="de-DE"/>
            <w:rPrChange w:id="305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s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306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Gegenstand</w:t>
      </w:r>
      <w:del w:id="307" w:author="Sabine Pühringer" w:date="2020-03-21T13:55:00Z">
        <w:r w:rsidRPr="00A359F7" w:rsidDel="00497C5C">
          <w:rPr>
            <w:rFonts w:asciiTheme="majorHAnsi" w:hAnsiTheme="majorHAnsi" w:cstheme="majorHAnsi"/>
            <w:sz w:val="22"/>
            <w:szCs w:val="22"/>
            <w:lang w:val="de-DE"/>
            <w:rPrChange w:id="308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,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309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</w:t>
      </w:r>
      <w:del w:id="310" w:author="Sabine Pühringer" w:date="2020-03-21T13:55:00Z">
        <w:r w:rsidRPr="00A359F7" w:rsidDel="00497C5C">
          <w:rPr>
            <w:rFonts w:asciiTheme="majorHAnsi" w:hAnsiTheme="majorHAnsi" w:cstheme="majorHAnsi"/>
            <w:sz w:val="22"/>
            <w:szCs w:val="22"/>
            <w:lang w:val="de-DE"/>
            <w:rPrChange w:id="311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den Leser </w:delText>
        </w:r>
      </w:del>
      <w:r w:rsidRPr="00A359F7">
        <w:rPr>
          <w:rFonts w:asciiTheme="majorHAnsi" w:hAnsiTheme="majorHAnsi" w:cstheme="majorHAnsi"/>
          <w:sz w:val="22"/>
          <w:szCs w:val="22"/>
          <w:lang w:val="de-DE"/>
          <w:rPrChange w:id="31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in </w:t>
      </w:r>
      <w:del w:id="313" w:author="Sabine Pühringer" w:date="2020-03-21T13:55:00Z">
        <w:r w:rsidRPr="00A359F7" w:rsidDel="00497C5C">
          <w:rPr>
            <w:rFonts w:asciiTheme="majorHAnsi" w:hAnsiTheme="majorHAnsi" w:cstheme="majorHAnsi"/>
            <w:sz w:val="22"/>
            <w:szCs w:val="22"/>
            <w:lang w:val="de-DE"/>
            <w:rPrChange w:id="314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 xml:space="preserve">den </w:delText>
        </w:r>
      </w:del>
      <w:ins w:id="315" w:author="Sabine Pühringer" w:date="2020-03-21T13:55:00Z">
        <w:r w:rsidR="00497C5C">
          <w:rPr>
            <w:rFonts w:asciiTheme="majorHAnsi" w:hAnsiTheme="majorHAnsi" w:cstheme="majorHAnsi"/>
            <w:sz w:val="22"/>
            <w:szCs w:val="22"/>
            <w:lang w:val="de-DE"/>
          </w:rPr>
          <w:t>ein</w:t>
        </w:r>
        <w:r w:rsidR="00497C5C" w:rsidRPr="00A359F7">
          <w:rPr>
            <w:rFonts w:asciiTheme="majorHAnsi" w:hAnsiTheme="majorHAnsi" w:cstheme="majorHAnsi"/>
            <w:sz w:val="22"/>
            <w:szCs w:val="22"/>
            <w:lang w:val="de-DE"/>
            <w:rPrChange w:id="316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t xml:space="preserve"> </w:t>
        </w:r>
      </w:ins>
      <w:r w:rsidRPr="00497C5C">
        <w:rPr>
          <w:rFonts w:asciiTheme="majorHAnsi" w:hAnsiTheme="majorHAnsi" w:cstheme="majorHAnsi"/>
          <w:sz w:val="22"/>
          <w:szCs w:val="22"/>
          <w:u w:val="wave"/>
          <w:lang w:val="de-DE"/>
          <w:rPrChange w:id="317" w:author="Sabine Pühringer" w:date="2020-03-21T13:56:00Z">
            <w:rPr>
              <w:rFonts w:ascii="sans-serif" w:hAnsi="sans-serif"/>
              <w:sz w:val="21"/>
              <w:lang w:val="de-DE"/>
            </w:rPr>
          </w:rPrChange>
        </w:rPr>
        <w:t>Delirium der Ikea-Welt</w:t>
      </w:r>
      <w:r w:rsidRPr="00A359F7">
        <w:rPr>
          <w:rFonts w:asciiTheme="majorHAnsi" w:hAnsiTheme="majorHAnsi" w:cstheme="majorHAnsi"/>
          <w:sz w:val="22"/>
          <w:szCs w:val="22"/>
          <w:lang w:val="de-DE"/>
          <w:rPrChange w:id="31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 </w:t>
      </w:r>
      <w:del w:id="319" w:author="Sabine Pühringer" w:date="2020-03-21T13:56:00Z">
        <w:r w:rsidRPr="00A359F7" w:rsidDel="00497C5C">
          <w:rPr>
            <w:rFonts w:asciiTheme="majorHAnsi" w:hAnsiTheme="majorHAnsi" w:cstheme="majorHAnsi"/>
            <w:sz w:val="22"/>
            <w:szCs w:val="22"/>
            <w:lang w:val="de-DE"/>
            <w:rPrChange w:id="320" w:author="Sabine Pühringer" w:date="2020-03-21T13:44:00Z">
              <w:rPr>
                <w:rFonts w:ascii="sans-serif" w:hAnsi="sans-serif"/>
                <w:sz w:val="21"/>
                <w:lang w:val="de-DE"/>
              </w:rPr>
            </w:rPrChange>
          </w:rPr>
          <w:delText>einzieht</w:delText>
        </w:r>
      </w:del>
      <w:ins w:id="321" w:author="Sabine Pühringer" w:date="2020-03-21T13:56:00Z">
        <w:r w:rsidR="00497C5C">
          <w:rPr>
            <w:rFonts w:asciiTheme="majorHAnsi" w:hAnsiTheme="majorHAnsi" w:cstheme="majorHAnsi"/>
            <w:sz w:val="22"/>
            <w:szCs w:val="22"/>
            <w:lang w:val="de-DE"/>
          </w:rPr>
          <w:t>schickt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322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 xml:space="preserve">, mit der Absicht, die Absurdität von Marketing </w:t>
      </w:r>
      <w:ins w:id="323" w:author="Sabine Pühringer" w:date="2020-03-21T13:55:00Z">
        <w:r w:rsidR="00497C5C">
          <w:rPr>
            <w:rFonts w:asciiTheme="majorHAnsi" w:hAnsiTheme="majorHAnsi" w:cstheme="majorHAnsi"/>
            <w:sz w:val="22"/>
            <w:szCs w:val="22"/>
            <w:lang w:val="de-DE"/>
          </w:rPr>
          <w:t xml:space="preserve">zu </w:t>
        </w:r>
      </w:ins>
      <w:r w:rsidRPr="00A359F7">
        <w:rPr>
          <w:rFonts w:asciiTheme="majorHAnsi" w:hAnsiTheme="majorHAnsi" w:cstheme="majorHAnsi"/>
          <w:sz w:val="22"/>
          <w:szCs w:val="22"/>
          <w:lang w:val="de-DE"/>
          <w:rPrChange w:id="324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veranschaulichen.</w:t>
      </w:r>
    </w:p>
    <w:p w14:paraId="5960A5B8" w14:textId="77777777" w:rsidR="00E05AD8" w:rsidRPr="00A359F7" w:rsidRDefault="00E05AD8" w:rsidP="00A359F7">
      <w:pPr>
        <w:spacing w:line="360" w:lineRule="auto"/>
        <w:rPr>
          <w:rFonts w:asciiTheme="majorHAnsi" w:hAnsiTheme="majorHAnsi" w:cstheme="majorHAnsi"/>
          <w:sz w:val="22"/>
          <w:szCs w:val="22"/>
          <w:rPrChange w:id="325" w:author="Sabine Pühringer" w:date="2020-03-21T13:44:00Z">
            <w:rPr>
              <w:rFonts w:ascii="sans-serif" w:hAnsi="sans-serif"/>
              <w:sz w:val="21"/>
            </w:rPr>
          </w:rPrChange>
        </w:rPr>
        <w:pPrChange w:id="326" w:author="Sabine Pühringer" w:date="2020-03-21T13:44:00Z">
          <w:pPr/>
        </w:pPrChange>
      </w:pPr>
    </w:p>
    <w:p w14:paraId="6BC261A7" w14:textId="77777777" w:rsidR="00E05AD8" w:rsidRDefault="00E05588" w:rsidP="00A359F7">
      <w:pPr>
        <w:spacing w:line="360" w:lineRule="auto"/>
        <w:rPr>
          <w:ins w:id="327" w:author="Sabine Pühringer" w:date="2020-03-21T13:56:00Z"/>
          <w:rFonts w:asciiTheme="majorHAnsi" w:hAnsiTheme="majorHAnsi" w:cstheme="majorHAnsi"/>
          <w:sz w:val="22"/>
          <w:szCs w:val="22"/>
          <w:lang w:val="de-DE"/>
        </w:rPr>
      </w:pPr>
      <w:r w:rsidRPr="00A359F7">
        <w:rPr>
          <w:rFonts w:asciiTheme="majorHAnsi" w:hAnsiTheme="majorHAnsi" w:cstheme="majorHAnsi"/>
          <w:sz w:val="22"/>
          <w:szCs w:val="22"/>
          <w:lang w:val="de-DE"/>
          <w:rPrChange w:id="328" w:author="Sabine Pühringer" w:date="2020-03-21T13:44:00Z">
            <w:rPr>
              <w:rFonts w:ascii="sans-serif" w:hAnsi="sans-serif"/>
              <w:sz w:val="21"/>
              <w:lang w:val="de-DE"/>
            </w:rPr>
          </w:rPrChange>
        </w:rPr>
        <w:t>528 Wörter</w:t>
      </w:r>
    </w:p>
    <w:p w14:paraId="1B292D65" w14:textId="77777777" w:rsidR="00497C5C" w:rsidRDefault="00497C5C" w:rsidP="00A359F7">
      <w:pPr>
        <w:spacing w:line="360" w:lineRule="auto"/>
        <w:rPr>
          <w:ins w:id="329" w:author="Sabine Pühringer" w:date="2020-03-21T13:56:00Z"/>
          <w:rFonts w:asciiTheme="majorHAnsi" w:hAnsiTheme="majorHAnsi" w:cstheme="majorHAnsi"/>
          <w:sz w:val="22"/>
          <w:szCs w:val="22"/>
          <w:lang w:val="de-DE"/>
        </w:rPr>
      </w:pPr>
    </w:p>
    <w:p w14:paraId="15BF3A8F" w14:textId="77777777" w:rsidR="00497C5C" w:rsidRPr="00A359F7" w:rsidRDefault="00497C5C" w:rsidP="00A359F7">
      <w:pPr>
        <w:spacing w:line="360" w:lineRule="auto"/>
        <w:rPr>
          <w:rFonts w:asciiTheme="majorHAnsi" w:hAnsiTheme="majorHAnsi" w:cstheme="majorHAnsi"/>
          <w:sz w:val="22"/>
          <w:szCs w:val="22"/>
          <w:lang w:val="de-DE"/>
          <w:rPrChange w:id="330" w:author="Sabine Pühringer" w:date="2020-03-21T13:44:00Z">
            <w:rPr>
              <w:lang w:val="de-DE"/>
            </w:rPr>
          </w:rPrChange>
        </w:rPr>
        <w:pPrChange w:id="331" w:author="Sabine Pühringer" w:date="2020-03-21T13:44:00Z">
          <w:pPr/>
        </w:pPrChange>
      </w:pPr>
      <w:ins w:id="332" w:author="Sabine Pühringer" w:date="2020-03-21T13:56:00Z">
        <w:r>
          <w:rPr>
            <w:rFonts w:asciiTheme="majorHAnsi" w:hAnsiTheme="majorHAnsi" w:cstheme="majorHAnsi"/>
            <w:sz w:val="22"/>
            <w:szCs w:val="22"/>
            <w:lang w:val="de-DE"/>
          </w:rPr>
          <w:t xml:space="preserve">Die Grundthese, dass der Text als eine Kritik am Marketing der großen Konzerne zu verstehen sein kann, ist in Ordnung. </w:t>
        </w:r>
      </w:ins>
      <w:ins w:id="333" w:author="Sabine Pühringer" w:date="2020-03-21T13:57:00Z">
        <w:r>
          <w:rPr>
            <w:rFonts w:asciiTheme="majorHAnsi" w:hAnsiTheme="majorHAnsi" w:cstheme="majorHAnsi"/>
            <w:sz w:val="22"/>
            <w:szCs w:val="22"/>
            <w:lang w:val="de-DE"/>
          </w:rPr>
          <w:t>Allerdings gehst du im Laufe des Textes immer weiter von dem Inhalt desselben weg und benachteiligst einige Gesichtspunkte, die deine These stützen würden. Achte auf die Anmerkungen.</w:t>
        </w:r>
      </w:ins>
    </w:p>
    <w:sectPr w:rsidR="00497C5C" w:rsidRPr="00A359F7">
      <w:headerReference w:type="default" r:id="rId12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3" w:author="Sabine Pühringer" w:date="2020-03-21T13:59:00Z" w:initials="SP">
    <w:p w14:paraId="0F0006B7" w14:textId="07DC2CD0" w:rsidR="0038401E" w:rsidRPr="004F313A" w:rsidRDefault="0038401E">
      <w:pPr>
        <w:pStyle w:val="Kommentartext"/>
        <w:rPr>
          <w:lang w:val="de-AT"/>
        </w:rPr>
      </w:pPr>
      <w:r w:rsidRPr="004F313A">
        <w:rPr>
          <w:rStyle w:val="Kommentarzeichen"/>
          <w:lang w:val="de-AT"/>
        </w:rPr>
        <w:annotationRef/>
      </w:r>
      <w:r w:rsidRPr="004F313A">
        <w:rPr>
          <w:lang w:val="de-AT"/>
        </w:rPr>
        <w:t>Wie sind diese Vorurteile zu verstehen?</w:t>
      </w:r>
    </w:p>
  </w:comment>
  <w:comment w:id="169" w:author="Sabine Pühringer" w:date="2020-03-21T14:00:00Z" w:initials="SP">
    <w:p w14:paraId="3828A13E" w14:textId="381F6154" w:rsidR="004F313A" w:rsidRPr="004F313A" w:rsidRDefault="004F313A">
      <w:pPr>
        <w:pStyle w:val="Kommentartext"/>
        <w:rPr>
          <w:lang w:val="de-AT"/>
        </w:rPr>
      </w:pPr>
      <w:r w:rsidRPr="004F313A">
        <w:rPr>
          <w:rStyle w:val="Kommentarzeichen"/>
          <w:lang w:val="de-AT"/>
        </w:rPr>
        <w:annotationRef/>
      </w:r>
      <w:r w:rsidRPr="004F313A">
        <w:rPr>
          <w:lang w:val="de-AT"/>
        </w:rPr>
        <w:t>Was passiert mit der Gelse am Schluss?</w:t>
      </w:r>
    </w:p>
  </w:comment>
  <w:comment w:id="210" w:author="Sabine Pühringer" w:date="2020-03-21T14:02:00Z" w:initials="SP">
    <w:p w14:paraId="52B7B142" w14:textId="11CBD236" w:rsidR="004F313A" w:rsidRPr="00CB6CFA" w:rsidRDefault="004F313A">
      <w:pPr>
        <w:pStyle w:val="Kommentartext"/>
        <w:rPr>
          <w:lang w:val="de-AT"/>
        </w:rPr>
      </w:pPr>
      <w:r w:rsidRPr="00CB6CFA">
        <w:rPr>
          <w:rStyle w:val="Kommentarzeichen"/>
          <w:lang w:val="de-AT"/>
        </w:rPr>
        <w:annotationRef/>
      </w:r>
      <w:r w:rsidRPr="00CB6CFA">
        <w:rPr>
          <w:lang w:val="de-AT"/>
        </w:rPr>
        <w:t>Was hat das zu bedeuten?</w:t>
      </w:r>
    </w:p>
  </w:comment>
  <w:comment w:id="230" w:author="Sabine Pühringer" w:date="2020-03-21T13:53:00Z" w:initials="SP">
    <w:p w14:paraId="5249E3F9" w14:textId="77777777" w:rsidR="00A359F7" w:rsidRDefault="00A359F7">
      <w:pPr>
        <w:pStyle w:val="Kommentartext"/>
        <w:rPr>
          <w:lang w:val="de-AT"/>
        </w:rPr>
      </w:pPr>
      <w:r w:rsidRPr="004F313A">
        <w:rPr>
          <w:rStyle w:val="Kommentarzeichen"/>
          <w:lang w:val="de-AT"/>
        </w:rPr>
        <w:annotationRef/>
      </w:r>
      <w:r w:rsidRPr="004F313A">
        <w:rPr>
          <w:lang w:val="de-AT"/>
        </w:rPr>
        <w:t>Was meinst du damit?</w:t>
      </w:r>
    </w:p>
    <w:p w14:paraId="76D3D380" w14:textId="77777777" w:rsidR="004F313A" w:rsidRDefault="004F313A">
      <w:pPr>
        <w:pStyle w:val="Kommentartext"/>
        <w:rPr>
          <w:lang w:val="de-AT"/>
        </w:rPr>
      </w:pPr>
    </w:p>
    <w:p w14:paraId="770AAF15" w14:textId="6F20A05B" w:rsidR="004F313A" w:rsidRPr="004F313A" w:rsidRDefault="004F313A">
      <w:pPr>
        <w:pStyle w:val="Kommentartext"/>
        <w:rPr>
          <w:lang w:val="de-AT"/>
        </w:rPr>
      </w:pPr>
      <w:r>
        <w:rPr>
          <w:lang w:val="de-AT"/>
        </w:rPr>
        <w:t>Der Absatz zur Beschreibung der dargestellten Welt ist im Vergleich zu den anderen etwas lange. Der zweite Operator ist höchstens angeschnitten und nicht ausreichend bearbeitet.</w:t>
      </w:r>
    </w:p>
  </w:comment>
  <w:comment w:id="282" w:author="Sabine Pühringer" w:date="2020-03-21T13:54:00Z" w:initials="SP">
    <w:p w14:paraId="6FEBB156" w14:textId="77777777" w:rsidR="00497C5C" w:rsidRPr="00497C5C" w:rsidRDefault="00497C5C">
      <w:pPr>
        <w:pStyle w:val="Kommentartext"/>
        <w:rPr>
          <w:lang w:val="de-AT"/>
        </w:rPr>
      </w:pPr>
      <w:r w:rsidRPr="00497C5C">
        <w:rPr>
          <w:rStyle w:val="Kommentarzeichen"/>
          <w:lang w:val="de-AT"/>
        </w:rPr>
        <w:annotationRef/>
      </w:r>
      <w:r w:rsidRPr="00497C5C">
        <w:rPr>
          <w:lang w:val="de-AT"/>
        </w:rPr>
        <w:t xml:space="preserve">Geht es jedoch </w:t>
      </w:r>
      <w:r>
        <w:rPr>
          <w:lang w:val="de-AT"/>
        </w:rPr>
        <w:t>„</w:t>
      </w:r>
      <w:r w:rsidRPr="00497C5C">
        <w:rPr>
          <w:lang w:val="de-AT"/>
        </w:rPr>
        <w:t>nur” um Markenartikel?</w:t>
      </w:r>
    </w:p>
  </w:comment>
  <w:comment w:id="286" w:author="Sabine Pühringer" w:date="2020-03-21T13:55:00Z" w:initials="SP">
    <w:p w14:paraId="3FFF220F" w14:textId="77777777" w:rsidR="00497C5C" w:rsidRPr="00497C5C" w:rsidRDefault="00497C5C">
      <w:pPr>
        <w:pStyle w:val="Kommentartext"/>
        <w:rPr>
          <w:lang w:val="de-AT"/>
        </w:rPr>
      </w:pPr>
      <w:r w:rsidRPr="00497C5C">
        <w:rPr>
          <w:rStyle w:val="Kommentarzeichen"/>
          <w:lang w:val="de-AT"/>
        </w:rPr>
        <w:annotationRef/>
      </w:r>
      <w:r w:rsidRPr="00497C5C">
        <w:rPr>
          <w:lang w:val="de-AT"/>
        </w:rPr>
        <w:t>Aber gehört Ikea zu den exklusiven Marken?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0006B7" w15:done="0"/>
  <w15:commentEx w15:paraId="3828A13E" w15:done="0"/>
  <w15:commentEx w15:paraId="52B7B142" w15:done="0"/>
  <w15:commentEx w15:paraId="770AAF15" w15:done="0"/>
  <w15:commentEx w15:paraId="6FEBB156" w15:done="0"/>
  <w15:commentEx w15:paraId="3FFF2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0006B7" w16cid:durableId="22209C4B"/>
  <w16cid:commentId w16cid:paraId="3828A13E" w16cid:durableId="22209C86"/>
  <w16cid:commentId w16cid:paraId="52B7B142" w16cid:durableId="22209CF2"/>
  <w16cid:commentId w16cid:paraId="770AAF15" w16cid:durableId="22209AD0"/>
  <w16cid:commentId w16cid:paraId="6FEBB156" w16cid:durableId="22209B15"/>
  <w16cid:commentId w16cid:paraId="3FFF220F" w16cid:durableId="22209B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05896" w14:textId="77777777" w:rsidR="00E05588" w:rsidRDefault="00E05588">
      <w:r>
        <w:separator/>
      </w:r>
    </w:p>
  </w:endnote>
  <w:endnote w:type="continuationSeparator" w:id="0">
    <w:p w14:paraId="78DB4EDF" w14:textId="77777777" w:rsidR="00E05588" w:rsidRDefault="00E0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D69B1" w14:textId="77777777" w:rsidR="00E05588" w:rsidRDefault="00E05588">
      <w:r>
        <w:separator/>
      </w:r>
    </w:p>
  </w:footnote>
  <w:footnote w:type="continuationSeparator" w:id="0">
    <w:p w14:paraId="26E66AFD" w14:textId="77777777" w:rsidR="00E05588" w:rsidRDefault="00E0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6AE4" w14:textId="77777777" w:rsidR="00E05AD8" w:rsidRDefault="00E05588">
    <w:pPr>
      <w:pStyle w:val="Kopfzeile"/>
    </w:pPr>
    <w:r>
      <w:t xml:space="preserve">Andrej </w:t>
    </w:r>
    <w:proofErr w:type="spellStart"/>
    <w:r>
      <w:t>Tica</w:t>
    </w:r>
    <w:proofErr w:type="spellEnd"/>
    <w:r>
      <w:t xml:space="preserve"> 4AHEL</w:t>
    </w:r>
    <w:r>
      <w:tab/>
      <w:t>Interpretation</w:t>
    </w:r>
    <w:r>
      <w:tab/>
      <w:t>17.03.2020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bine Pühringer">
    <w15:presenceInfo w15:providerId="None" w15:userId="Sabine Pührin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AD8"/>
    <w:rsid w:val="0038401E"/>
    <w:rsid w:val="004160CE"/>
    <w:rsid w:val="00497C5C"/>
    <w:rsid w:val="004F313A"/>
    <w:rsid w:val="00A359F7"/>
    <w:rsid w:val="00CB6CFA"/>
    <w:rsid w:val="00E05588"/>
    <w:rsid w:val="00E0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525A"/>
  <w15:docId w15:val="{7ADB449F-D50C-47C6-8A3B-D9437D1B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59F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59F7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59F7"/>
    <w:rPr>
      <w:rFonts w:cs="Mangal"/>
      <w:sz w:val="20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59F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59F7"/>
    <w:rPr>
      <w:rFonts w:cs="Mangal"/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9F7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59F7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D544B34E0C6E4297317A838ADE204F" ma:contentTypeVersion="2" ma:contentTypeDescription="Ein neues Dokument erstellen." ma:contentTypeScope="" ma:versionID="342b7c016a6ec992a95c184aacab86bf">
  <xsd:schema xmlns:xsd="http://www.w3.org/2001/XMLSchema" xmlns:xs="http://www.w3.org/2001/XMLSchema" xmlns:p="http://schemas.microsoft.com/office/2006/metadata/properties" xmlns:ns2="427a303b-e096-4506-b31c-e36891f05bed" targetNamespace="http://schemas.microsoft.com/office/2006/metadata/properties" ma:root="true" ma:fieldsID="dd1dff98b9bcf08085be3b8a9f3f1875" ns2:_="">
    <xsd:import namespace="427a303b-e096-4506-b31c-e36891f05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a303b-e096-4506-b31c-e36891f05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5D3B96-C956-4C53-9D21-D175D81DC8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966C58-C098-4389-944C-707C1A72F3FD}"/>
</file>

<file path=customXml/itemProps3.xml><?xml version="1.0" encoding="utf-8"?>
<ds:datastoreItem xmlns:ds="http://schemas.openxmlformats.org/officeDocument/2006/customXml" ds:itemID="{5718A341-859C-4BF5-8794-E0EC57A548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Sabine Pühringer</cp:lastModifiedBy>
  <cp:revision>9</cp:revision>
  <dcterms:created xsi:type="dcterms:W3CDTF">2020-03-17T01:39:00Z</dcterms:created>
  <dcterms:modified xsi:type="dcterms:W3CDTF">2020-03-21T13:04:00Z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0x010100EED544B34E0C6E4297317A838ADE204F</vt:lpwstr>
  </property>
</Properties>
</file>