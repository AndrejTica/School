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8FF2" w14:textId="77777777" w:rsidR="00112A44" w:rsidRDefault="00112A44">
      <w:pPr>
        <w:rPr>
          <w:sz w:val="21"/>
          <w:lang w:val="de-DE"/>
        </w:rPr>
      </w:pPr>
    </w:p>
    <w:p w14:paraId="7484E24B" w14:textId="77777777" w:rsidR="00112A44" w:rsidRDefault="000450BD">
      <w:pPr>
        <w:rPr>
          <w:b/>
          <w:bCs/>
          <w:sz w:val="21"/>
          <w:lang w:val="de-DE"/>
        </w:rPr>
      </w:pPr>
      <w:r>
        <w:rPr>
          <w:b/>
          <w:bCs/>
          <w:lang w:val="de-DE"/>
        </w:rPr>
        <w:t>6.4</w:t>
      </w:r>
    </w:p>
    <w:p w14:paraId="28EA5DF8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Um welche Art der Rede handelt es sich?</w:t>
      </w:r>
    </w:p>
    <w:p w14:paraId="4223BD59" w14:textId="77777777" w:rsidR="00112A44" w:rsidRDefault="000450BD">
      <w:pPr>
        <w:pStyle w:val="Textkrper"/>
        <w:rPr>
          <w:lang w:val="de-DE"/>
        </w:rPr>
      </w:pPr>
      <w:r>
        <w:rPr>
          <w:lang w:val="de-DE"/>
        </w:rPr>
        <w:t xml:space="preserve">Die </w:t>
      </w:r>
      <w:commentRangeStart w:id="0"/>
      <w:r>
        <w:rPr>
          <w:lang w:val="de-DE"/>
        </w:rPr>
        <w:t>Informationsrede</w:t>
      </w:r>
      <w:commentRangeEnd w:id="0"/>
      <w:r w:rsidR="00195EFC">
        <w:rPr>
          <w:rStyle w:val="Kommentarzeichen"/>
          <w:rFonts w:cs="Mangal"/>
        </w:rPr>
        <w:commentReference w:id="0"/>
      </w:r>
      <w:r>
        <w:rPr>
          <w:lang w:val="de-DE"/>
        </w:rPr>
        <w:t xml:space="preserve"> will über einen Gegenstand unterrichten (z.B. ein wissenschaftlicher Vortrag über neue Erkenntnisse), </w:t>
      </w:r>
      <w:commentRangeStart w:id="1"/>
      <w:r>
        <w:rPr>
          <w:lang w:val="de-DE"/>
        </w:rPr>
        <w:t xml:space="preserve">im Mittelpunkt steht der Gegenstand der Rede. </w:t>
      </w:r>
      <w:commentRangeEnd w:id="1"/>
      <w:r w:rsidR="00195EFC">
        <w:rPr>
          <w:rStyle w:val="Kommentarzeichen"/>
          <w:rFonts w:cs="Mangal"/>
        </w:rPr>
        <w:commentReference w:id="1"/>
      </w:r>
    </w:p>
    <w:p w14:paraId="7023D965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Worum geht es Loriot? Fassen Sie in einem Satz zusammen.</w:t>
      </w:r>
    </w:p>
    <w:p w14:paraId="2A57DE45" w14:textId="77777777" w:rsidR="00112A44" w:rsidRDefault="000450BD">
      <w:pPr>
        <w:pStyle w:val="Textkrper"/>
        <w:rPr>
          <w:lang w:val="de-DE"/>
        </w:rPr>
      </w:pPr>
      <w:r>
        <w:rPr>
          <w:lang w:val="de-DE"/>
        </w:rPr>
        <w:t>Anlässlich einen neuen Semest</w:t>
      </w:r>
      <w:r>
        <w:rPr>
          <w:lang w:val="de-DE"/>
        </w:rPr>
        <w:t xml:space="preserve">erstart will Loriot die Studenten </w:t>
      </w:r>
      <w:commentRangeStart w:id="2"/>
      <w:r>
        <w:rPr>
          <w:lang w:val="de-DE"/>
        </w:rPr>
        <w:t>aufheitern</w:t>
      </w:r>
      <w:commentRangeEnd w:id="2"/>
      <w:r w:rsidR="00195EFC">
        <w:rPr>
          <w:rStyle w:val="Kommentarzeichen"/>
          <w:rFonts w:cs="Mangal"/>
        </w:rPr>
        <w:commentReference w:id="2"/>
      </w:r>
      <w:r>
        <w:rPr>
          <w:lang w:val="de-DE"/>
        </w:rPr>
        <w:t>.</w:t>
      </w:r>
    </w:p>
    <w:p w14:paraId="07F6CA2C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Wo findet sich Ironie? Zitieren Sie einige Textstellen.</w:t>
      </w:r>
    </w:p>
    <w:p w14:paraId="21B6A9F1" w14:textId="77777777" w:rsidR="00112A44" w:rsidRPr="00195EFC" w:rsidRDefault="000450BD">
      <w:pPr>
        <w:pStyle w:val="Listenabsatz"/>
        <w:ind w:left="0"/>
        <w:rPr>
          <w:lang w:val="de-AT"/>
          <w:rPrChange w:id="3" w:author="Sabine Pühringer" w:date="2020-05-22T16:57:00Z">
            <w:rPr/>
          </w:rPrChange>
        </w:rPr>
      </w:pPr>
      <w:r>
        <w:rPr>
          <w:lang w:val="de-DE"/>
        </w:rPr>
        <w:t>- „häufige Anwesenheit bei Vorlesungen gefährdet nicht die Gesundheit“ – [Z.9-10]</w:t>
      </w:r>
    </w:p>
    <w:p w14:paraId="77A23F9D" w14:textId="77777777" w:rsidR="00112A44" w:rsidRPr="00195EFC" w:rsidRDefault="000450BD">
      <w:pPr>
        <w:pStyle w:val="Listenabsatz"/>
        <w:ind w:left="0"/>
        <w:rPr>
          <w:lang w:val="de-AT"/>
          <w:rPrChange w:id="4" w:author="Sabine Pühringer" w:date="2020-05-22T16:57:00Z">
            <w:rPr/>
          </w:rPrChange>
        </w:rPr>
      </w:pPr>
      <w:r>
        <w:rPr>
          <w:lang w:val="de-DE"/>
        </w:rPr>
        <w:t xml:space="preserve">- „Da seid Ihr nun und erwartet Kluges aus dem Munde älterer Männer.“ - </w:t>
      </w:r>
      <w:r>
        <w:rPr>
          <w:lang w:val="de-DE"/>
        </w:rPr>
        <w:t>[Z. 15-16]</w:t>
      </w:r>
    </w:p>
    <w:p w14:paraId="266F6BAA" w14:textId="77777777" w:rsidR="00112A44" w:rsidRPr="00195EFC" w:rsidRDefault="000450BD">
      <w:pPr>
        <w:pStyle w:val="Listenabsatz"/>
        <w:ind w:left="0"/>
        <w:rPr>
          <w:lang w:val="de-AT"/>
          <w:rPrChange w:id="5" w:author="Sabine Pühringer" w:date="2020-05-22T16:57:00Z">
            <w:rPr/>
          </w:rPrChange>
        </w:rPr>
      </w:pPr>
      <w:proofErr w:type="gramStart"/>
      <w:r>
        <w:rPr>
          <w:lang w:val="de-DE"/>
        </w:rPr>
        <w:t>-„</w:t>
      </w:r>
      <w:proofErr w:type="gramEnd"/>
      <w:r>
        <w:rPr>
          <w:lang w:val="de-DE"/>
        </w:rPr>
        <w:t>Vor allem sollte genügend Zeit zum Fernsehen bleiben.“ – [Z. 41]</w:t>
      </w:r>
    </w:p>
    <w:p w14:paraId="1B821587" w14:textId="77777777" w:rsidR="00112A44" w:rsidRPr="00195EFC" w:rsidRDefault="000450BD">
      <w:pPr>
        <w:pStyle w:val="Listenabsatz"/>
        <w:ind w:left="0"/>
        <w:rPr>
          <w:lang w:val="de-AT"/>
          <w:rPrChange w:id="6" w:author="Sabine Pühringer" w:date="2020-05-22T16:57:00Z">
            <w:rPr/>
          </w:rPrChange>
        </w:rPr>
      </w:pPr>
      <w:r>
        <w:rPr>
          <w:lang w:val="de-DE"/>
        </w:rPr>
        <w:t>„Ihr aber solltet nicht nachlassen, vor allem d</w:t>
      </w:r>
      <w:del w:id="7" w:author="Sabine Pühringer" w:date="2020-05-22T16:58:00Z">
        <w:r w:rsidDel="00195EFC">
          <w:rPr>
            <w:lang w:val="de-DE"/>
          </w:rPr>
          <w:delText>u</w:delText>
        </w:r>
      </w:del>
      <w:ins w:id="8" w:author="Sabine Pühringer" w:date="2020-05-22T16:58:00Z">
        <w:r w:rsidR="00195EFC">
          <w:rPr>
            <w:lang w:val="de-DE"/>
          </w:rPr>
          <w:t>i</w:t>
        </w:r>
      </w:ins>
      <w:r>
        <w:rPr>
          <w:lang w:val="de-DE"/>
        </w:rPr>
        <w:t>e Werbung intensiv zu verfolgen, die ja leider alle paar Minuten durch unverständliche Spielfilmteile unterbrochen wird.“ – [Z. 44</w:t>
      </w:r>
      <w:r>
        <w:rPr>
          <w:lang w:val="de-DE"/>
        </w:rPr>
        <w:t>-46]</w:t>
      </w:r>
    </w:p>
    <w:p w14:paraId="68809B6E" w14:textId="77777777" w:rsidR="00112A44" w:rsidRDefault="000450BD">
      <w:pPr>
        <w:pStyle w:val="Listenabsatz"/>
        <w:ind w:left="0"/>
        <w:rPr>
          <w:lang w:val="de-DE"/>
        </w:rPr>
      </w:pPr>
      <w:r>
        <w:rPr>
          <w:lang w:val="de-DE"/>
        </w:rPr>
        <w:t>„Vielleicht seid Ihr dann die erste kluge Generation, die den wirklichen Fortschritt darin erkennt, nicht alles zu tun, was machbar ist.“ – [Z. 49-51]</w:t>
      </w:r>
    </w:p>
    <w:p w14:paraId="28D7BE6D" w14:textId="77777777" w:rsidR="00112A44" w:rsidRDefault="00112A44">
      <w:pPr>
        <w:pStyle w:val="Listenabsatz"/>
        <w:rPr>
          <w:lang w:val="de-DE"/>
        </w:rPr>
      </w:pPr>
    </w:p>
    <w:p w14:paraId="77B131E9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Welche Stilfiguren verwendet Loriot?</w:t>
      </w:r>
    </w:p>
    <w:p w14:paraId="63D4C170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Ironie</w:t>
      </w:r>
    </w:p>
    <w:p w14:paraId="740DC106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Klimax (Z. 1-4)</w:t>
      </w:r>
    </w:p>
    <w:p w14:paraId="4EB2ED21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Rhetorische Frage (Z. 19-20)</w:t>
      </w:r>
    </w:p>
    <w:p w14:paraId="413FDED5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Metapher (</w:t>
      </w:r>
      <w:r>
        <w:rPr>
          <w:lang w:val="de-DE"/>
        </w:rPr>
        <w:t>Z. 19-20)</w:t>
      </w:r>
    </w:p>
    <w:p w14:paraId="4A547509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Euphemismus (Z. 42-43)</w:t>
      </w:r>
    </w:p>
    <w:p w14:paraId="251AA413" w14:textId="77777777" w:rsidR="00112A44" w:rsidRDefault="00112A44">
      <w:pPr>
        <w:pStyle w:val="Textkrper"/>
        <w:spacing w:after="144"/>
        <w:contextualSpacing/>
        <w:rPr>
          <w:lang w:val="de-DE"/>
        </w:rPr>
      </w:pPr>
    </w:p>
    <w:p w14:paraId="0A154386" w14:textId="77777777" w:rsidR="00112A44" w:rsidRDefault="000450BD">
      <w:pPr>
        <w:pStyle w:val="Textkrper"/>
        <w:spacing w:after="144"/>
        <w:contextualSpacing/>
        <w:rPr>
          <w:b/>
          <w:bCs/>
          <w:lang w:val="de-DE"/>
        </w:rPr>
      </w:pPr>
      <w:r>
        <w:rPr>
          <w:b/>
          <w:bCs/>
          <w:lang w:val="de-DE"/>
        </w:rPr>
        <w:t>6.6</w:t>
      </w:r>
    </w:p>
    <w:p w14:paraId="6CCC1E41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Wie strukturiert Bundespräsident Schneider-Ammann seine Rede?</w:t>
      </w:r>
    </w:p>
    <w:p w14:paraId="6DB194C1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- Anrede</w:t>
      </w:r>
    </w:p>
    <w:p w14:paraId="50A494BE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- Einleitung durch die Geschichte des technischen Fortschritts</w:t>
      </w:r>
    </w:p>
    <w:p w14:paraId="54EB14C3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- Bezug auf die Schweiz</w:t>
      </w:r>
    </w:p>
    <w:p w14:paraId="59887194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 xml:space="preserve">- </w:t>
      </w:r>
      <w:ins w:id="9" w:author="Sabine Pühringer" w:date="2020-05-22T16:59:00Z">
        <w:r w:rsidR="00195EFC">
          <w:rPr>
            <w:lang w:val="de-DE"/>
          </w:rPr>
          <w:t>n</w:t>
        </w:r>
      </w:ins>
      <w:del w:id="10" w:author="Sabine Pühringer" w:date="2020-05-22T16:58:00Z">
        <w:r w:rsidDel="00195EFC">
          <w:rPr>
            <w:lang w:val="de-DE"/>
          </w:rPr>
          <w:delText>N</w:delText>
        </w:r>
      </w:del>
      <w:r>
        <w:rPr>
          <w:lang w:val="de-DE"/>
        </w:rPr>
        <w:t xml:space="preserve">ochmal </w:t>
      </w:r>
      <w:commentRangeStart w:id="11"/>
      <w:r>
        <w:rPr>
          <w:lang w:val="de-DE"/>
        </w:rPr>
        <w:t>Anrede</w:t>
      </w:r>
      <w:commentRangeEnd w:id="11"/>
      <w:r w:rsidR="00195EFC">
        <w:rPr>
          <w:rStyle w:val="Kommentarzeichen"/>
          <w:rFonts w:cs="Mangal"/>
        </w:rPr>
        <w:commentReference w:id="11"/>
      </w:r>
    </w:p>
    <w:p w14:paraId="627A1474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 xml:space="preserve">- 3 Pfeiler zum technologischen </w:t>
      </w:r>
      <w:commentRangeStart w:id="12"/>
      <w:r>
        <w:rPr>
          <w:lang w:val="de-DE"/>
        </w:rPr>
        <w:t>Fortschritt</w:t>
      </w:r>
      <w:commentRangeEnd w:id="12"/>
      <w:r w:rsidR="00195EFC">
        <w:rPr>
          <w:rStyle w:val="Kommentarzeichen"/>
          <w:rFonts w:cs="Mangal"/>
        </w:rPr>
        <w:commentReference w:id="12"/>
      </w:r>
    </w:p>
    <w:p w14:paraId="006F903E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 xml:space="preserve">- Bezug auf </w:t>
      </w:r>
      <w:commentRangeStart w:id="13"/>
      <w:proofErr w:type="spellStart"/>
      <w:r>
        <w:rPr>
          <w:lang w:val="de-DE"/>
        </w:rPr>
        <w:t>CeBit</w:t>
      </w:r>
      <w:commentRangeEnd w:id="13"/>
      <w:proofErr w:type="spellEnd"/>
      <w:r w:rsidR="00195EFC">
        <w:rPr>
          <w:rStyle w:val="Kommentarzeichen"/>
          <w:rFonts w:cs="Mangal"/>
        </w:rPr>
        <w:commentReference w:id="13"/>
      </w:r>
    </w:p>
    <w:p w14:paraId="52FD55CA" w14:textId="77777777" w:rsidR="00112A44" w:rsidRDefault="000450BD">
      <w:pPr>
        <w:pStyle w:val="Textkrper"/>
        <w:spacing w:after="144"/>
        <w:contextualSpacing/>
        <w:rPr>
          <w:lang w:val="de-DE"/>
        </w:rPr>
      </w:pPr>
      <w:r>
        <w:rPr>
          <w:lang w:val="de-DE"/>
        </w:rPr>
        <w:t>- Appell</w:t>
      </w:r>
    </w:p>
    <w:p w14:paraId="5BD11A39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>Welche rhetorischen Figuren verwendet er?</w:t>
      </w:r>
    </w:p>
    <w:p w14:paraId="7FE7DAF7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Ellipse, Anapher, Antithese (Z. 36-40)</w:t>
      </w:r>
    </w:p>
    <w:p w14:paraId="7CC822E6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Rhetorische Frage (Z. 43-44) (Z. 122-125) (Z. 126-127)</w:t>
      </w:r>
    </w:p>
    <w:p w14:paraId="24EFC46C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Allusion (Z. 134-145)</w:t>
      </w:r>
    </w:p>
    <w:p w14:paraId="1D4F283F" w14:textId="77777777" w:rsidR="00112A44" w:rsidRDefault="000450BD">
      <w:pPr>
        <w:pStyle w:val="Listenabsatz"/>
        <w:rPr>
          <w:lang w:val="de-DE"/>
        </w:rPr>
      </w:pPr>
      <w:commentRangeStart w:id="14"/>
      <w:r>
        <w:rPr>
          <w:lang w:val="de-DE"/>
        </w:rPr>
        <w:t>Metapher</w:t>
      </w:r>
      <w:commentRangeEnd w:id="14"/>
      <w:r w:rsidR="00195EFC">
        <w:rPr>
          <w:rStyle w:val="Kommentarzeichen"/>
          <w:rFonts w:cs="Mangal"/>
        </w:rPr>
        <w:commentReference w:id="14"/>
      </w:r>
      <w:r>
        <w:rPr>
          <w:lang w:val="de-DE"/>
        </w:rPr>
        <w:t xml:space="preserve"> (Z. 142-143)</w:t>
      </w:r>
    </w:p>
    <w:p w14:paraId="00C7B788" w14:textId="77777777" w:rsidR="00112A44" w:rsidRDefault="000450BD">
      <w:pPr>
        <w:pStyle w:val="Listenabsatz"/>
        <w:ind w:left="1440"/>
        <w:rPr>
          <w:lang w:val="de-DE"/>
        </w:rPr>
      </w:pPr>
      <w:r w:rsidRPr="00195EFC">
        <w:rPr>
          <w:lang w:val="de-AT"/>
          <w:rPrChange w:id="16" w:author="Sabine Pühringer" w:date="2020-05-22T16:57:00Z">
            <w:rPr/>
          </w:rPrChange>
        </w:rPr>
        <w:br w:type="page"/>
      </w:r>
    </w:p>
    <w:p w14:paraId="08D88A31" w14:textId="77777777" w:rsidR="00112A44" w:rsidRDefault="00112A44">
      <w:pPr>
        <w:pStyle w:val="Textkrper"/>
        <w:ind w:left="720"/>
        <w:rPr>
          <w:b/>
          <w:bCs/>
          <w:lang w:val="de-DE"/>
        </w:rPr>
      </w:pPr>
    </w:p>
    <w:p w14:paraId="763A2C9A" w14:textId="77777777" w:rsidR="00112A44" w:rsidRDefault="000450BD">
      <w:pPr>
        <w:pStyle w:val="Textkrper"/>
        <w:ind w:left="720"/>
        <w:rPr>
          <w:b/>
          <w:bCs/>
          <w:lang w:val="de-DE"/>
        </w:rPr>
      </w:pPr>
      <w:r>
        <w:rPr>
          <w:b/>
          <w:bCs/>
          <w:lang w:val="de-DE"/>
        </w:rPr>
        <w:t xml:space="preserve">Welche rhetorischen Tricks verwendet der </w:t>
      </w:r>
      <w:r>
        <w:rPr>
          <w:b/>
          <w:bCs/>
          <w:lang w:val="de-DE"/>
        </w:rPr>
        <w:t>Redner?</w:t>
      </w:r>
    </w:p>
    <w:p w14:paraId="30CDFB22" w14:textId="77777777" w:rsidR="00112A44" w:rsidRDefault="000450BD">
      <w:pPr>
        <w:pStyle w:val="Textkrper"/>
        <w:ind w:left="720"/>
        <w:rPr>
          <w:lang w:val="de-DE"/>
        </w:rPr>
      </w:pPr>
      <w:r>
        <w:rPr>
          <w:lang w:val="de-DE"/>
        </w:rPr>
        <w:t xml:space="preserve">Viele rhetorische Fragen, um Gedanken </w:t>
      </w:r>
      <w:commentRangeStart w:id="17"/>
      <w:r>
        <w:rPr>
          <w:lang w:val="de-DE"/>
        </w:rPr>
        <w:t>anzukurbeln</w:t>
      </w:r>
      <w:commentRangeEnd w:id="17"/>
      <w:r w:rsidR="00195EFC">
        <w:rPr>
          <w:rStyle w:val="Kommentarzeichen"/>
          <w:rFonts w:cs="Mangal"/>
        </w:rPr>
        <w:commentReference w:id="17"/>
      </w:r>
      <w:r>
        <w:rPr>
          <w:lang w:val="de-DE"/>
        </w:rPr>
        <w:t>.</w:t>
      </w:r>
    </w:p>
    <w:p w14:paraId="692807DD" w14:textId="77777777" w:rsidR="00112A44" w:rsidRDefault="000450BD">
      <w:pPr>
        <w:pStyle w:val="Textkrper"/>
        <w:ind w:left="720"/>
        <w:rPr>
          <w:b/>
          <w:bCs/>
          <w:lang w:val="de-DE"/>
        </w:rPr>
      </w:pPr>
      <w:r>
        <w:rPr>
          <w:b/>
          <w:bCs/>
          <w:lang w:val="de-DE"/>
        </w:rPr>
        <w:t xml:space="preserve">Welches </w:t>
      </w:r>
      <w:proofErr w:type="spellStart"/>
      <w:r>
        <w:rPr>
          <w:b/>
          <w:bCs/>
          <w:lang w:val="de-DE"/>
        </w:rPr>
        <w:t>Redeziel</w:t>
      </w:r>
      <w:proofErr w:type="spellEnd"/>
      <w:r>
        <w:rPr>
          <w:b/>
          <w:bCs/>
          <w:lang w:val="de-DE"/>
        </w:rPr>
        <w:t xml:space="preserve"> liegt dieser Rede zugrunde?</w:t>
      </w:r>
    </w:p>
    <w:p w14:paraId="3FC2922F" w14:textId="77777777" w:rsidR="00112A44" w:rsidRDefault="000450BD">
      <w:pPr>
        <w:pStyle w:val="Textkrper"/>
        <w:ind w:left="720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CeBit</w:t>
      </w:r>
      <w:proofErr w:type="spellEnd"/>
      <w:r>
        <w:rPr>
          <w:lang w:val="de-DE"/>
        </w:rPr>
        <w:t xml:space="preserve"> einleiten und die Wichtigkeit des technischen Fortschritts zu </w:t>
      </w:r>
      <w:commentRangeStart w:id="18"/>
      <w:del w:id="19" w:author="Sabine Pühringer" w:date="2020-05-22T17:00:00Z">
        <w:r w:rsidDel="00195EFC">
          <w:rPr>
            <w:lang w:val="de-DE"/>
          </w:rPr>
          <w:delText>verbildlichen</w:delText>
        </w:r>
      </w:del>
      <w:ins w:id="20" w:author="Sabine Pühringer" w:date="2020-05-22T17:00:00Z">
        <w:r w:rsidR="00195EFC">
          <w:rPr>
            <w:lang w:val="de-DE"/>
          </w:rPr>
          <w:t>betonen</w:t>
        </w:r>
        <w:commentRangeEnd w:id="18"/>
        <w:r w:rsidR="00195EFC">
          <w:rPr>
            <w:rStyle w:val="Kommentarzeichen"/>
            <w:rFonts w:cs="Mangal"/>
          </w:rPr>
          <w:commentReference w:id="18"/>
        </w:r>
      </w:ins>
      <w:r>
        <w:rPr>
          <w:lang w:val="de-DE"/>
        </w:rPr>
        <w:t>.</w:t>
      </w:r>
    </w:p>
    <w:p w14:paraId="266EFA4E" w14:textId="77777777" w:rsidR="00112A44" w:rsidRDefault="00112A44">
      <w:pPr>
        <w:pStyle w:val="Textkrper"/>
        <w:ind w:left="720"/>
        <w:rPr>
          <w:lang w:val="de-DE"/>
        </w:rPr>
      </w:pPr>
    </w:p>
    <w:p w14:paraId="0A854507" w14:textId="77777777" w:rsidR="00112A44" w:rsidRDefault="000450BD">
      <w:pPr>
        <w:pStyle w:val="Textkrper"/>
        <w:rPr>
          <w:b/>
          <w:bCs/>
          <w:lang w:val="de-DE"/>
        </w:rPr>
      </w:pPr>
      <w:r>
        <w:rPr>
          <w:b/>
          <w:bCs/>
          <w:lang w:val="de-DE"/>
        </w:rPr>
        <w:tab/>
        <w:t>6.7</w:t>
      </w:r>
    </w:p>
    <w:p w14:paraId="35B5C3FB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Liebe Schülerinnen und Schüler!</w:t>
      </w:r>
    </w:p>
    <w:p w14:paraId="192C54FE" w14:textId="674EEFD4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Es ist mir eine </w:t>
      </w:r>
      <w:r>
        <w:rPr>
          <w:lang w:val="de-DE"/>
        </w:rPr>
        <w:t>Freude, heute anwesend zu sein und Sie im Namen der Schule bei unserer Labor</w:t>
      </w:r>
      <w:ins w:id="21" w:author="Sabine Pühringer" w:date="2020-05-22T17:02:00Z">
        <w:r w:rsidR="00DF314F">
          <w:rPr>
            <w:lang w:val="de-DE"/>
          </w:rPr>
          <w:t>-</w:t>
        </w:r>
      </w:ins>
      <w:r>
        <w:rPr>
          <w:lang w:val="de-DE"/>
        </w:rPr>
        <w:t xml:space="preserve"> und Werkstätten</w:t>
      </w:r>
      <w:ins w:id="22" w:author="Sabine Pühringer" w:date="2020-05-22T17:02:00Z">
        <w:r w:rsidR="00DF314F">
          <w:rPr>
            <w:lang w:val="de-DE"/>
          </w:rPr>
          <w:t>-</w:t>
        </w:r>
      </w:ins>
      <w:del w:id="23" w:author="Sabine Pühringer" w:date="2020-05-22T17:02:00Z">
        <w:r w:rsidDel="00DF314F">
          <w:rPr>
            <w:lang w:val="de-DE"/>
          </w:rPr>
          <w:delText xml:space="preserve"> </w:delText>
        </w:r>
      </w:del>
      <w:r>
        <w:rPr>
          <w:lang w:val="de-DE"/>
        </w:rPr>
        <w:t xml:space="preserve">Eröffnung </w:t>
      </w:r>
      <w:del w:id="24" w:author="Sabine Pühringer" w:date="2020-05-22T17:02:00Z">
        <w:r w:rsidDel="00DF314F">
          <w:rPr>
            <w:lang w:val="de-DE"/>
          </w:rPr>
          <w:delText xml:space="preserve">zu </w:delText>
        </w:r>
      </w:del>
      <w:r>
        <w:rPr>
          <w:lang w:val="de-DE"/>
        </w:rPr>
        <w:t>begrüßen</w:t>
      </w:r>
      <w:ins w:id="25" w:author="Sabine Pühringer" w:date="2020-05-22T17:02:00Z">
        <w:r w:rsidR="00DF314F">
          <w:rPr>
            <w:lang w:val="de-DE"/>
          </w:rPr>
          <w:t xml:space="preserve"> zu dürfen</w:t>
        </w:r>
      </w:ins>
      <w:r>
        <w:rPr>
          <w:lang w:val="de-DE"/>
        </w:rPr>
        <w:t>.</w:t>
      </w:r>
    </w:p>
    <w:p w14:paraId="54C561D3" w14:textId="433CAE6A" w:rsidR="00112A44" w:rsidRDefault="000450BD">
      <w:pPr>
        <w:pStyle w:val="Listenabsatz"/>
        <w:rPr>
          <w:lang w:val="de-DE"/>
        </w:rPr>
      </w:pPr>
      <w:r>
        <w:rPr>
          <w:lang w:val="de-DE"/>
        </w:rPr>
        <w:t>Ich bedanke mich bei</w:t>
      </w:r>
      <w:del w:id="26" w:author="Sabine Pühringer" w:date="2020-05-22T17:02:00Z">
        <w:r w:rsidDel="00DF314F">
          <w:rPr>
            <w:lang w:val="de-DE"/>
          </w:rPr>
          <w:delText>m</w:delText>
        </w:r>
      </w:del>
      <w:r>
        <w:rPr>
          <w:lang w:val="de-DE"/>
        </w:rPr>
        <w:t xml:space="preserve"> </w:t>
      </w:r>
      <w:ins w:id="27" w:author="Sabine Pühringer" w:date="2020-05-22T17:02:00Z">
        <w:r w:rsidR="00DF314F">
          <w:rPr>
            <w:lang w:val="de-DE"/>
          </w:rPr>
          <w:t xml:space="preserve">unserem </w:t>
        </w:r>
      </w:ins>
      <w:r>
        <w:rPr>
          <w:lang w:val="de-DE"/>
        </w:rPr>
        <w:t>Herrn Direktor und bei den Firmen</w:t>
      </w:r>
      <w:ins w:id="28" w:author="Sabine Pühringer" w:date="2020-05-22T17:02:00Z">
        <w:r w:rsidR="00DF314F">
          <w:rPr>
            <w:lang w:val="de-DE"/>
          </w:rPr>
          <w:t>,</w:t>
        </w:r>
      </w:ins>
      <w:r>
        <w:rPr>
          <w:lang w:val="de-DE"/>
        </w:rPr>
        <w:t xml:space="preserve"> die diesen Anlass möglich gemacht haben.</w:t>
      </w:r>
    </w:p>
    <w:p w14:paraId="3346B56B" w14:textId="77777777" w:rsidR="00112A44" w:rsidRDefault="00112A44">
      <w:pPr>
        <w:pStyle w:val="Listenabsatz"/>
        <w:rPr>
          <w:lang w:val="de-DE"/>
        </w:rPr>
      </w:pPr>
    </w:p>
    <w:p w14:paraId="3AAA9493" w14:textId="1C8B945B" w:rsidR="00112A44" w:rsidRDefault="000450BD">
      <w:pPr>
        <w:pStyle w:val="Listenabsatz"/>
        <w:rPr>
          <w:lang w:val="de-DE"/>
        </w:rPr>
      </w:pPr>
      <w:r>
        <w:rPr>
          <w:lang w:val="de-DE"/>
        </w:rPr>
        <w:t>Der technologische Fortschritt hat die Leb</w:t>
      </w:r>
      <w:r>
        <w:rPr>
          <w:lang w:val="de-DE"/>
        </w:rPr>
        <w:t xml:space="preserve">ensqualität </w:t>
      </w:r>
      <w:ins w:id="29" w:author="Sabine Pühringer" w:date="2020-05-22T17:03:00Z">
        <w:r w:rsidR="00DF314F">
          <w:rPr>
            <w:lang w:val="de-DE"/>
          </w:rPr>
          <w:t xml:space="preserve">in den letzten Jahrzehnten </w:t>
        </w:r>
      </w:ins>
      <w:r>
        <w:rPr>
          <w:lang w:val="de-DE"/>
        </w:rPr>
        <w:t xml:space="preserve">erheblich </w:t>
      </w:r>
      <w:r w:rsidRPr="00DF314F">
        <w:rPr>
          <w:u w:val="wave"/>
          <w:lang w:val="de-DE"/>
          <w:rPrChange w:id="30" w:author="Sabine Pühringer" w:date="2020-05-22T17:03:00Z">
            <w:rPr>
              <w:lang w:val="de-DE"/>
            </w:rPr>
          </w:rPrChange>
        </w:rPr>
        <w:t>verbessert</w:t>
      </w:r>
      <w:r>
        <w:rPr>
          <w:lang w:val="de-DE"/>
        </w:rPr>
        <w:t xml:space="preserve">. In der Zeitgeschichte hat jedes Auftreten einer neuen Technologie die Lebensqualität </w:t>
      </w:r>
      <w:commentRangeStart w:id="31"/>
      <w:r w:rsidRPr="00DF314F">
        <w:rPr>
          <w:u w:val="wave"/>
          <w:lang w:val="de-DE"/>
          <w:rPrChange w:id="32" w:author="Sabine Pühringer" w:date="2020-05-22T17:03:00Z">
            <w:rPr>
              <w:lang w:val="de-DE"/>
            </w:rPr>
          </w:rPrChange>
        </w:rPr>
        <w:t>verbessert</w:t>
      </w:r>
      <w:commentRangeEnd w:id="31"/>
      <w:r w:rsidR="00DF314F">
        <w:rPr>
          <w:rStyle w:val="Kommentarzeichen"/>
          <w:rFonts w:cs="Mangal"/>
        </w:rPr>
        <w:commentReference w:id="31"/>
      </w:r>
      <w:r>
        <w:rPr>
          <w:lang w:val="de-DE"/>
        </w:rPr>
        <w:t>.</w:t>
      </w:r>
    </w:p>
    <w:p w14:paraId="3D12A8EA" w14:textId="77777777" w:rsidR="00112A44" w:rsidRDefault="00112A44">
      <w:pPr>
        <w:pStyle w:val="Listenabsatz"/>
        <w:rPr>
          <w:lang w:val="de-DE"/>
        </w:rPr>
      </w:pPr>
    </w:p>
    <w:p w14:paraId="0FE6E6DD" w14:textId="51A35636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Dies ist sicherlich uns allen bewusst, aber </w:t>
      </w:r>
      <w:ins w:id="33" w:author="Sabine Pühringer" w:date="2020-05-22T17:04:00Z">
        <w:r w:rsidR="00DF314F">
          <w:rPr>
            <w:lang w:val="de-DE"/>
          </w:rPr>
          <w:t>d</w:t>
        </w:r>
      </w:ins>
      <w:del w:id="34" w:author="Sabine Pühringer" w:date="2020-05-22T17:04:00Z">
        <w:r w:rsidDel="00DF314F">
          <w:rPr>
            <w:lang w:val="de-DE"/>
          </w:rPr>
          <w:delText>D</w:delText>
        </w:r>
      </w:del>
      <w:r>
        <w:rPr>
          <w:lang w:val="de-DE"/>
        </w:rPr>
        <w:t xml:space="preserve">ie Rede des </w:t>
      </w:r>
      <w:ins w:id="35" w:author="Sabine Pühringer" w:date="2020-05-22T17:04:00Z">
        <w:r w:rsidR="00DF314F">
          <w:rPr>
            <w:lang w:val="de-DE"/>
          </w:rPr>
          <w:t xml:space="preserve">ehemaligen </w:t>
        </w:r>
      </w:ins>
      <w:r>
        <w:rPr>
          <w:lang w:val="de-DE"/>
        </w:rPr>
        <w:t xml:space="preserve">Schweizer Präsidenten Johann N. Schneider-Ammann auf der </w:t>
      </w:r>
      <w:proofErr w:type="spellStart"/>
      <w:r>
        <w:rPr>
          <w:lang w:val="de-DE"/>
        </w:rPr>
        <w:t>CeBit</w:t>
      </w:r>
      <w:proofErr w:type="spellEnd"/>
      <w:r>
        <w:rPr>
          <w:lang w:val="de-DE"/>
        </w:rPr>
        <w:t xml:space="preserve"> 2016</w:t>
      </w:r>
      <w:r>
        <w:rPr>
          <w:lang w:val="de-DE"/>
        </w:rPr>
        <w:t xml:space="preserve"> hat mir persönlich nochmal </w:t>
      </w:r>
      <w:ins w:id="36" w:author="Sabine Pühringer" w:date="2020-05-22T17:04:00Z">
        <w:r w:rsidR="00DF314F">
          <w:rPr>
            <w:lang w:val="de-DE"/>
          </w:rPr>
          <w:t xml:space="preserve">ein </w:t>
        </w:r>
      </w:ins>
      <w:r>
        <w:rPr>
          <w:lang w:val="de-DE"/>
        </w:rPr>
        <w:t>bisschen mehr die Augen geöffnet.</w:t>
      </w:r>
    </w:p>
    <w:p w14:paraId="28335533" w14:textId="71A184E9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In </w:t>
      </w:r>
      <w:del w:id="37" w:author="Sabine Pühringer" w:date="2020-05-22T17:04:00Z">
        <w:r w:rsidDel="00DF314F">
          <w:rPr>
            <w:lang w:val="de-DE"/>
          </w:rPr>
          <w:delText xml:space="preserve">der </w:delText>
        </w:r>
      </w:del>
      <w:ins w:id="38" w:author="Sabine Pühringer" w:date="2020-05-22T17:04:00Z">
        <w:r w:rsidR="00DF314F">
          <w:rPr>
            <w:lang w:val="de-DE"/>
          </w:rPr>
          <w:t>dieser</w:t>
        </w:r>
        <w:r w:rsidR="00DF314F">
          <w:rPr>
            <w:lang w:val="de-DE"/>
          </w:rPr>
          <w:t xml:space="preserve"> </w:t>
        </w:r>
      </w:ins>
      <w:r>
        <w:rPr>
          <w:lang w:val="de-DE"/>
        </w:rPr>
        <w:t xml:space="preserve">Eröffnungsrede der </w:t>
      </w:r>
      <w:proofErr w:type="spellStart"/>
      <w:r>
        <w:rPr>
          <w:lang w:val="de-DE"/>
        </w:rPr>
        <w:t>CeBit</w:t>
      </w:r>
      <w:proofErr w:type="spellEnd"/>
      <w:r>
        <w:rPr>
          <w:lang w:val="de-DE"/>
        </w:rPr>
        <w:t xml:space="preserve"> 2016, einer bis 2018 in Hannover jährlich stattfindenden Fachmesse für Informationstechnologie, spricht der Schweizer von seinem Blick in die Zukunft. </w:t>
      </w:r>
    </w:p>
    <w:p w14:paraId="54583FBF" w14:textId="3601924E" w:rsidR="00112A44" w:rsidRDefault="000450BD">
      <w:pPr>
        <w:pStyle w:val="Listenabsatz"/>
        <w:rPr>
          <w:lang w:val="de-DE"/>
        </w:rPr>
      </w:pPr>
      <w:r>
        <w:rPr>
          <w:lang w:val="de-DE"/>
        </w:rPr>
        <w:t>Als junger</w:t>
      </w:r>
      <w:r>
        <w:rPr>
          <w:lang w:val="de-DE"/>
        </w:rPr>
        <w:t xml:space="preserve"> </w:t>
      </w:r>
      <w:ins w:id="39" w:author="Sabine Pühringer" w:date="2020-05-22T17:04:00Z">
        <w:r w:rsidR="00DF314F">
          <w:rPr>
            <w:lang w:val="de-DE"/>
          </w:rPr>
          <w:t>M</w:t>
        </w:r>
      </w:ins>
      <w:del w:id="40" w:author="Sabine Pühringer" w:date="2020-05-22T17:04:00Z">
        <w:r w:rsidDel="00DF314F">
          <w:rPr>
            <w:lang w:val="de-DE"/>
          </w:rPr>
          <w:delText>m</w:delText>
        </w:r>
      </w:del>
      <w:r>
        <w:rPr>
          <w:lang w:val="de-DE"/>
        </w:rPr>
        <w:t>an</w:t>
      </w:r>
      <w:ins w:id="41" w:author="Sabine Pühringer" w:date="2020-05-22T17:04:00Z">
        <w:r w:rsidR="00DF314F">
          <w:rPr>
            <w:lang w:val="de-DE"/>
          </w:rPr>
          <w:t>n</w:t>
        </w:r>
      </w:ins>
      <w:r>
        <w:rPr>
          <w:lang w:val="de-DE"/>
        </w:rPr>
        <w:t xml:space="preserve"> träumte er von einer Zukunft</w:t>
      </w:r>
      <w:ins w:id="42" w:author="Sabine Pühringer" w:date="2020-05-22T17:04:00Z">
        <w:r w:rsidR="00DF314F">
          <w:rPr>
            <w:lang w:val="de-DE"/>
          </w:rPr>
          <w:t>,</w:t>
        </w:r>
      </w:ins>
      <w:r>
        <w:rPr>
          <w:lang w:val="de-DE"/>
        </w:rPr>
        <w:t xml:space="preserve"> wie man sie aus Science-Fiction</w:t>
      </w:r>
      <w:ins w:id="43" w:author="Sabine Pühringer" w:date="2020-05-22T17:04:00Z">
        <w:r w:rsidR="00DF314F">
          <w:rPr>
            <w:lang w:val="de-DE"/>
          </w:rPr>
          <w:t>-</w:t>
        </w:r>
      </w:ins>
      <w:del w:id="44" w:author="Sabine Pühringer" w:date="2020-05-22T17:04:00Z">
        <w:r w:rsidDel="00DF314F">
          <w:rPr>
            <w:lang w:val="de-DE"/>
          </w:rPr>
          <w:delText xml:space="preserve"> </w:delText>
        </w:r>
      </w:del>
      <w:r>
        <w:rPr>
          <w:lang w:val="de-DE"/>
        </w:rPr>
        <w:t>Filmen kennt. Fliegende Autos und Roboter als Helfer waren</w:t>
      </w:r>
      <w:ins w:id="45" w:author="Sabine Pühringer" w:date="2020-05-22T17:04:00Z">
        <w:r w:rsidR="00DF314F">
          <w:rPr>
            <w:lang w:val="de-DE"/>
          </w:rPr>
          <w:t xml:space="preserve"> auch</w:t>
        </w:r>
      </w:ins>
      <w:r>
        <w:rPr>
          <w:lang w:val="de-DE"/>
        </w:rPr>
        <w:t xml:space="preserve"> seine Vorstellungen. Heute sind wir diese</w:t>
      </w:r>
      <w:ins w:id="46" w:author="Sabine Pühringer" w:date="2020-05-22T17:05:00Z">
        <w:r w:rsidR="00DF314F">
          <w:rPr>
            <w:lang w:val="de-DE"/>
          </w:rPr>
          <w:t>r</w:t>
        </w:r>
      </w:ins>
      <w:del w:id="47" w:author="Sabine Pühringer" w:date="2020-05-22T17:05:00Z">
        <w:r w:rsidDel="00DF314F">
          <w:rPr>
            <w:lang w:val="de-DE"/>
          </w:rPr>
          <w:delText>n</w:delText>
        </w:r>
      </w:del>
      <w:r>
        <w:rPr>
          <w:lang w:val="de-DE"/>
        </w:rPr>
        <w:t xml:space="preserve"> Fantasie in greifbare</w:t>
      </w:r>
      <w:del w:id="48" w:author="Sabine Pühringer" w:date="2020-05-22T17:05:00Z">
        <w:r w:rsidDel="00DF314F">
          <w:rPr>
            <w:lang w:val="de-DE"/>
          </w:rPr>
          <w:delText>r</w:delText>
        </w:r>
      </w:del>
      <w:r>
        <w:rPr>
          <w:lang w:val="de-DE"/>
        </w:rPr>
        <w:t xml:space="preserve"> Nähe gerückt. Roboter haben </w:t>
      </w:r>
      <w:del w:id="49" w:author="Sabine Pühringer" w:date="2020-05-22T17:05:00Z">
        <w:r w:rsidDel="00DF314F">
          <w:rPr>
            <w:lang w:val="de-DE"/>
          </w:rPr>
          <w:delText xml:space="preserve">schon </w:delText>
        </w:r>
      </w:del>
      <w:r>
        <w:rPr>
          <w:lang w:val="de-DE"/>
        </w:rPr>
        <w:t xml:space="preserve">unsere Welt </w:t>
      </w:r>
      <w:ins w:id="50" w:author="Sabine Pühringer" w:date="2020-05-22T17:05:00Z">
        <w:r w:rsidR="00DF314F">
          <w:rPr>
            <w:lang w:val="de-DE"/>
          </w:rPr>
          <w:t xml:space="preserve">schon </w:t>
        </w:r>
      </w:ins>
      <w:r>
        <w:rPr>
          <w:lang w:val="de-DE"/>
        </w:rPr>
        <w:t>komplett verändert</w:t>
      </w:r>
      <w:del w:id="51" w:author="Sabine Pühringer" w:date="2020-05-22T17:05:00Z">
        <w:r w:rsidDel="00DF314F">
          <w:rPr>
            <w:lang w:val="de-DE"/>
          </w:rPr>
          <w:delText>,</w:delText>
        </w:r>
      </w:del>
      <w:r>
        <w:rPr>
          <w:lang w:val="de-DE"/>
        </w:rPr>
        <w:t xml:space="preserve"> und bald werden sie </w:t>
      </w:r>
      <w:ins w:id="52" w:author="Sabine Pühringer" w:date="2020-05-22T17:05:00Z">
        <w:r w:rsidR="00DF314F">
          <w:rPr>
            <w:lang w:val="de-DE"/>
          </w:rPr>
          <w:t xml:space="preserve">auch </w:t>
        </w:r>
      </w:ins>
      <w:r>
        <w:rPr>
          <w:lang w:val="de-DE"/>
        </w:rPr>
        <w:t xml:space="preserve">als persönliche Helfer anzutreffen sein. Autos werden vielleicht noch nicht bald fliegen, aber zumindest selbst </w:t>
      </w:r>
      <w:commentRangeStart w:id="53"/>
      <w:r>
        <w:rPr>
          <w:lang w:val="de-DE"/>
        </w:rPr>
        <w:t>fahren</w:t>
      </w:r>
      <w:commentRangeEnd w:id="53"/>
      <w:r w:rsidR="00DF314F">
        <w:rPr>
          <w:rStyle w:val="Kommentarzeichen"/>
          <w:rFonts w:cs="Mangal"/>
        </w:rPr>
        <w:commentReference w:id="53"/>
      </w:r>
      <w:r>
        <w:rPr>
          <w:lang w:val="de-DE"/>
        </w:rPr>
        <w:t xml:space="preserve">. </w:t>
      </w:r>
    </w:p>
    <w:p w14:paraId="58926165" w14:textId="44F7258B" w:rsidR="00112A44" w:rsidRDefault="000450BD">
      <w:pPr>
        <w:pStyle w:val="Listenabsatz"/>
        <w:rPr>
          <w:lang w:val="de-DE"/>
        </w:rPr>
      </w:pPr>
      <w:r>
        <w:rPr>
          <w:lang w:val="de-DE"/>
        </w:rPr>
        <w:t>Die Konfrontation mit technologischen Innovationen ist unvermeidlich, sei es</w:t>
      </w:r>
      <w:r>
        <w:rPr>
          <w:lang w:val="de-DE"/>
        </w:rPr>
        <w:t xml:space="preserve"> der Taxifahrer </w:t>
      </w:r>
      <w:del w:id="54" w:author="Sabine Pühringer" w:date="2020-05-22T17:05:00Z">
        <w:r w:rsidDel="00DF314F">
          <w:rPr>
            <w:lang w:val="de-DE"/>
          </w:rPr>
          <w:delText xml:space="preserve">über </w:delText>
        </w:r>
      </w:del>
      <w:ins w:id="55" w:author="Sabine Pühringer" w:date="2020-05-22T17:05:00Z">
        <w:r w:rsidR="00DF314F">
          <w:rPr>
            <w:lang w:val="de-DE"/>
          </w:rPr>
          <w:t>durch</w:t>
        </w:r>
        <w:r w:rsidR="00DF314F">
          <w:rPr>
            <w:lang w:val="de-DE"/>
          </w:rPr>
          <w:t xml:space="preserve"> </w:t>
        </w:r>
      </w:ins>
      <w:r>
        <w:rPr>
          <w:lang w:val="de-DE"/>
        </w:rPr>
        <w:t xml:space="preserve">Uber, die </w:t>
      </w:r>
      <w:commentRangeStart w:id="56"/>
      <w:r>
        <w:rPr>
          <w:lang w:val="de-DE"/>
        </w:rPr>
        <w:t>Hotelie</w:t>
      </w:r>
      <w:r>
        <w:rPr>
          <w:lang w:val="de-DE"/>
        </w:rPr>
        <w:t>rs</w:t>
      </w:r>
      <w:commentRangeEnd w:id="56"/>
      <w:r w:rsidR="00DF314F">
        <w:rPr>
          <w:rStyle w:val="Kommentarzeichen"/>
          <w:rFonts w:cs="Mangal"/>
        </w:rPr>
        <w:commentReference w:id="56"/>
      </w:r>
      <w:r>
        <w:rPr>
          <w:lang w:val="de-DE"/>
        </w:rPr>
        <w:t xml:space="preserve"> </w:t>
      </w:r>
      <w:del w:id="57" w:author="Sabine Pühringer" w:date="2020-05-22T17:05:00Z">
        <w:r w:rsidDel="00DF314F">
          <w:rPr>
            <w:lang w:val="de-DE"/>
          </w:rPr>
          <w:delText xml:space="preserve">über </w:delText>
        </w:r>
      </w:del>
      <w:ins w:id="58" w:author="Sabine Pühringer" w:date="2020-05-22T17:05:00Z">
        <w:r w:rsidR="00DF314F">
          <w:rPr>
            <w:lang w:val="de-DE"/>
          </w:rPr>
          <w:t>durch</w:t>
        </w:r>
        <w:r w:rsidR="00DF314F">
          <w:rPr>
            <w:lang w:val="de-DE"/>
          </w:rPr>
          <w:t xml:space="preserve"> </w:t>
        </w:r>
      </w:ins>
      <w:proofErr w:type="spellStart"/>
      <w:r>
        <w:rPr>
          <w:lang w:val="de-DE"/>
        </w:rPr>
        <w:t>AirBnB</w:t>
      </w:r>
      <w:proofErr w:type="spellEnd"/>
      <w:r>
        <w:rPr>
          <w:lang w:val="de-DE"/>
        </w:rPr>
        <w:t xml:space="preserve">, aber auch die Ärzte </w:t>
      </w:r>
      <w:del w:id="59" w:author="Sabine Pühringer" w:date="2020-05-22T17:06:00Z">
        <w:r w:rsidDel="00DF314F">
          <w:rPr>
            <w:lang w:val="de-DE"/>
          </w:rPr>
          <w:delText xml:space="preserve">über </w:delText>
        </w:r>
      </w:del>
      <w:ins w:id="60" w:author="Sabine Pühringer" w:date="2020-05-22T17:06:00Z">
        <w:r w:rsidR="00DF314F">
          <w:rPr>
            <w:lang w:val="de-DE"/>
          </w:rPr>
          <w:t>durch</w:t>
        </w:r>
        <w:r w:rsidR="00DF314F">
          <w:rPr>
            <w:lang w:val="de-DE"/>
          </w:rPr>
          <w:t xml:space="preserve"> </w:t>
        </w:r>
      </w:ins>
      <w:r>
        <w:rPr>
          <w:lang w:val="de-DE"/>
        </w:rPr>
        <w:t>den Supercomputer Watson und "</w:t>
      </w:r>
      <w:proofErr w:type="spellStart"/>
      <w:r>
        <w:rPr>
          <w:lang w:val="de-DE"/>
        </w:rPr>
        <w:t>eHealth</w:t>
      </w:r>
      <w:proofErr w:type="spellEnd"/>
      <w:r>
        <w:rPr>
          <w:lang w:val="de-DE"/>
        </w:rPr>
        <w:t>". 2014 kam es sogar zu einem Punkt, an dem die Venture Capital in Hongkong einen „Finanz-</w:t>
      </w:r>
      <w:proofErr w:type="spellStart"/>
      <w:r>
        <w:rPr>
          <w:lang w:val="de-DE"/>
        </w:rPr>
        <w:t>Robo</w:t>
      </w:r>
      <w:proofErr w:type="spellEnd"/>
      <w:r>
        <w:rPr>
          <w:lang w:val="de-DE"/>
        </w:rPr>
        <w:t xml:space="preserve">-Berater“ in ihr oberstes Komitee </w:t>
      </w:r>
      <w:commentRangeStart w:id="61"/>
      <w:r>
        <w:rPr>
          <w:lang w:val="de-DE"/>
        </w:rPr>
        <w:t>wählte</w:t>
      </w:r>
      <w:commentRangeEnd w:id="61"/>
      <w:r w:rsidR="00DF314F">
        <w:rPr>
          <w:rStyle w:val="Kommentarzeichen"/>
          <w:rFonts w:cs="Mangal"/>
        </w:rPr>
        <w:commentReference w:id="61"/>
      </w:r>
      <w:r>
        <w:rPr>
          <w:lang w:val="de-DE"/>
        </w:rPr>
        <w:t xml:space="preserve">. </w:t>
      </w:r>
    </w:p>
    <w:p w14:paraId="02AF45D3" w14:textId="1095ECAC" w:rsidR="00112A44" w:rsidRDefault="000450BD">
      <w:pPr>
        <w:pStyle w:val="Listenabsatz"/>
        <w:rPr>
          <w:lang w:val="de-DE"/>
        </w:rPr>
      </w:pPr>
      <w:r>
        <w:rPr>
          <w:lang w:val="de-DE"/>
        </w:rPr>
        <w:t>Am Anfang mag es etwas gewöhnungsbedürfti</w:t>
      </w:r>
      <w:r>
        <w:rPr>
          <w:lang w:val="de-DE"/>
        </w:rPr>
        <w:t xml:space="preserve">g </w:t>
      </w:r>
      <w:del w:id="62" w:author="Sabine Pühringer" w:date="2020-05-22T17:07:00Z">
        <w:r w:rsidDel="00DF314F">
          <w:rPr>
            <w:lang w:val="de-DE"/>
          </w:rPr>
          <w:delText>sein</w:delText>
        </w:r>
      </w:del>
      <w:ins w:id="63" w:author="Sabine Pühringer" w:date="2020-05-22T17:07:00Z">
        <w:r w:rsidR="00DF314F">
          <w:rPr>
            <w:lang w:val="de-DE"/>
          </w:rPr>
          <w:t>gewesen sein</w:t>
        </w:r>
      </w:ins>
      <w:r>
        <w:rPr>
          <w:lang w:val="de-DE"/>
        </w:rPr>
        <w:t xml:space="preserve">, </w:t>
      </w:r>
      <w:ins w:id="64" w:author="Sabine Pühringer" w:date="2020-05-22T17:07:00Z">
        <w:r w:rsidR="00DF314F">
          <w:rPr>
            <w:lang w:val="de-DE"/>
          </w:rPr>
          <w:t xml:space="preserve">heute </w:t>
        </w:r>
      </w:ins>
      <w:del w:id="65" w:author="Sabine Pühringer" w:date="2020-05-22T17:07:00Z">
        <w:r w:rsidDel="00DF314F">
          <w:rPr>
            <w:lang w:val="de-DE"/>
          </w:rPr>
          <w:delText xml:space="preserve">wir </w:delText>
        </w:r>
      </w:del>
      <w:r>
        <w:rPr>
          <w:lang w:val="de-DE"/>
        </w:rPr>
        <w:t xml:space="preserve">haben </w:t>
      </w:r>
      <w:ins w:id="66" w:author="Sabine Pühringer" w:date="2020-05-22T17:07:00Z">
        <w:r w:rsidR="00DF314F">
          <w:rPr>
            <w:lang w:val="de-DE"/>
          </w:rPr>
          <w:t xml:space="preserve">wir </w:t>
        </w:r>
      </w:ins>
      <w:r>
        <w:rPr>
          <w:lang w:val="de-DE"/>
        </w:rPr>
        <w:t xml:space="preserve">uns aber schon viel besser </w:t>
      </w:r>
      <w:ins w:id="67" w:author="Sabine Pühringer" w:date="2020-05-22T17:07:00Z">
        <w:r w:rsidR="00DF314F">
          <w:rPr>
            <w:lang w:val="de-DE"/>
          </w:rPr>
          <w:t xml:space="preserve">daran </w:t>
        </w:r>
      </w:ins>
      <w:del w:id="68" w:author="Sabine Pühringer" w:date="2020-05-22T17:07:00Z">
        <w:r w:rsidDel="00DF314F">
          <w:rPr>
            <w:lang w:val="de-DE"/>
          </w:rPr>
          <w:delText>an</w:delText>
        </w:r>
      </w:del>
      <w:r>
        <w:rPr>
          <w:lang w:val="de-DE"/>
        </w:rPr>
        <w:t>gewöhnt</w:t>
      </w:r>
    </w:p>
    <w:p w14:paraId="191652DF" w14:textId="7FB0E8BA" w:rsidR="00112A44" w:rsidRDefault="000450BD">
      <w:pPr>
        <w:pStyle w:val="Listenabsatz"/>
        <w:rPr>
          <w:lang w:val="de-DE"/>
        </w:rPr>
      </w:pPr>
      <w:del w:id="69" w:author="Sabine Pühringer" w:date="2020-05-22T17:07:00Z">
        <w:r w:rsidDel="00DF314F">
          <w:rPr>
            <w:lang w:val="de-DE"/>
          </w:rPr>
          <w:delText xml:space="preserve">die </w:delText>
        </w:r>
      </w:del>
      <w:r>
        <w:rPr>
          <w:lang w:val="de-DE"/>
        </w:rPr>
        <w:t xml:space="preserve">E-Mails anstelle </w:t>
      </w:r>
      <w:del w:id="70" w:author="Sabine Pühringer" w:date="2020-05-22T17:07:00Z">
        <w:r w:rsidDel="00DF314F">
          <w:rPr>
            <w:lang w:val="de-DE"/>
          </w:rPr>
          <w:delText xml:space="preserve">der </w:delText>
        </w:r>
      </w:del>
      <w:ins w:id="71" w:author="Sabine Pühringer" w:date="2020-05-22T17:07:00Z">
        <w:r w:rsidR="00DF314F">
          <w:rPr>
            <w:lang w:val="de-DE"/>
          </w:rPr>
          <w:t>von</w:t>
        </w:r>
        <w:r w:rsidR="00DF314F">
          <w:rPr>
            <w:lang w:val="de-DE"/>
          </w:rPr>
          <w:t xml:space="preserve"> </w:t>
        </w:r>
      </w:ins>
      <w:r>
        <w:rPr>
          <w:lang w:val="de-DE"/>
        </w:rPr>
        <w:t>Briefe</w:t>
      </w:r>
      <w:ins w:id="72" w:author="Sabine Pühringer" w:date="2020-05-22T17:07:00Z">
        <w:r w:rsidR="00DF314F">
          <w:rPr>
            <w:lang w:val="de-DE"/>
          </w:rPr>
          <w:t>n</w:t>
        </w:r>
      </w:ins>
      <w:r>
        <w:rPr>
          <w:lang w:val="de-DE"/>
        </w:rPr>
        <w:t>,</w:t>
      </w:r>
    </w:p>
    <w:p w14:paraId="0875F6BB" w14:textId="12DCABDC" w:rsidR="00112A44" w:rsidRDefault="000450BD">
      <w:pPr>
        <w:pStyle w:val="Listenabsatz"/>
        <w:rPr>
          <w:lang w:val="de-DE"/>
        </w:rPr>
      </w:pPr>
      <w:del w:id="73" w:author="Sabine Pühringer" w:date="2020-05-22T17:07:00Z">
        <w:r w:rsidDel="00DF314F">
          <w:rPr>
            <w:lang w:val="de-DE"/>
          </w:rPr>
          <w:delText xml:space="preserve">die </w:delText>
        </w:r>
      </w:del>
      <w:r>
        <w:rPr>
          <w:lang w:val="de-DE"/>
        </w:rPr>
        <w:t xml:space="preserve">Websites anstelle </w:t>
      </w:r>
      <w:del w:id="74" w:author="Sabine Pühringer" w:date="2020-05-22T17:07:00Z">
        <w:r w:rsidDel="00DF314F">
          <w:rPr>
            <w:lang w:val="de-DE"/>
          </w:rPr>
          <w:delText xml:space="preserve">der </w:delText>
        </w:r>
      </w:del>
      <w:ins w:id="75" w:author="Sabine Pühringer" w:date="2020-05-22T17:07:00Z">
        <w:r w:rsidR="00DF314F">
          <w:rPr>
            <w:lang w:val="de-DE"/>
          </w:rPr>
          <w:t>von</w:t>
        </w:r>
        <w:r w:rsidR="00DF314F">
          <w:rPr>
            <w:lang w:val="de-DE"/>
          </w:rPr>
          <w:t xml:space="preserve"> </w:t>
        </w:r>
      </w:ins>
      <w:r>
        <w:rPr>
          <w:lang w:val="de-DE"/>
        </w:rPr>
        <w:t>Zeitungen,</w:t>
      </w:r>
    </w:p>
    <w:p w14:paraId="30871384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Chats statt persönlicher Gespräche,</w:t>
      </w:r>
    </w:p>
    <w:p w14:paraId="49046F8B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Wikipedia anstelle der Bibliothek</w:t>
      </w:r>
      <w:del w:id="76" w:author="Sabine Pühringer" w:date="2020-05-22T17:08:00Z">
        <w:r w:rsidDel="00293E51">
          <w:rPr>
            <w:lang w:val="de-DE"/>
          </w:rPr>
          <w:delText>,</w:delText>
        </w:r>
      </w:del>
    </w:p>
    <w:p w14:paraId="4A37F100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und </w:t>
      </w:r>
      <w:r w:rsidRPr="00293E51">
        <w:rPr>
          <w:u w:val="wave"/>
          <w:lang w:val="de-DE"/>
          <w:rPrChange w:id="77" w:author="Sabine Pühringer" w:date="2020-05-22T17:08:00Z">
            <w:rPr>
              <w:lang w:val="de-DE"/>
            </w:rPr>
          </w:rPrChange>
        </w:rPr>
        <w:t>den Flohmarkt anstelle von eBay</w:t>
      </w:r>
      <w:r>
        <w:rPr>
          <w:lang w:val="de-DE"/>
        </w:rPr>
        <w:t xml:space="preserve"> zu </w:t>
      </w:r>
      <w:commentRangeStart w:id="78"/>
      <w:r>
        <w:rPr>
          <w:lang w:val="de-DE"/>
        </w:rPr>
        <w:t>nutzen</w:t>
      </w:r>
      <w:commentRangeEnd w:id="78"/>
      <w:r w:rsidR="00293E51">
        <w:rPr>
          <w:rStyle w:val="Kommentarzeichen"/>
          <w:rFonts w:cs="Mangal"/>
        </w:rPr>
        <w:commentReference w:id="78"/>
      </w:r>
      <w:r>
        <w:rPr>
          <w:lang w:val="de-DE"/>
        </w:rPr>
        <w:t>.</w:t>
      </w:r>
    </w:p>
    <w:p w14:paraId="5F256E1B" w14:textId="77777777" w:rsidR="00112A44" w:rsidRDefault="00112A44">
      <w:pPr>
        <w:pStyle w:val="Listenabsatz"/>
        <w:rPr>
          <w:lang w:val="de-DE"/>
        </w:rPr>
      </w:pPr>
    </w:p>
    <w:p w14:paraId="39FDEB3C" w14:textId="11B50B05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Herr </w:t>
      </w:r>
      <w:ins w:id="79" w:author="Sabine Pühringer" w:date="2020-05-22T17:08:00Z">
        <w:r w:rsidR="00230CA0">
          <w:rPr>
            <w:lang w:val="de-DE"/>
          </w:rPr>
          <w:t>Schneider-</w:t>
        </w:r>
      </w:ins>
      <w:r>
        <w:rPr>
          <w:lang w:val="de-DE"/>
        </w:rPr>
        <w:t>Amman</w:t>
      </w:r>
      <w:ins w:id="80" w:author="Sabine Pühringer" w:date="2020-05-22T17:08:00Z">
        <w:r w:rsidR="00230CA0">
          <w:rPr>
            <w:lang w:val="de-DE"/>
          </w:rPr>
          <w:t>n</w:t>
        </w:r>
      </w:ins>
      <w:r>
        <w:rPr>
          <w:lang w:val="de-DE"/>
        </w:rPr>
        <w:t xml:space="preserve"> erwähnt</w:t>
      </w:r>
      <w:ins w:id="81" w:author="Sabine Pühringer" w:date="2020-05-22T17:08:00Z">
        <w:r w:rsidR="00230CA0">
          <w:rPr>
            <w:lang w:val="de-DE"/>
          </w:rPr>
          <w:t xml:space="preserve"> auß</w:t>
        </w:r>
      </w:ins>
      <w:ins w:id="82" w:author="Sabine Pühringer" w:date="2020-05-22T17:09:00Z">
        <w:r w:rsidR="00230CA0">
          <w:rPr>
            <w:lang w:val="de-DE"/>
          </w:rPr>
          <w:t>erdem</w:t>
        </w:r>
      </w:ins>
      <w:r>
        <w:rPr>
          <w:lang w:val="de-DE"/>
        </w:rPr>
        <w:t xml:space="preserve"> </w:t>
      </w:r>
      <w:ins w:id="83" w:author="Sabine Pühringer" w:date="2020-05-22T17:08:00Z">
        <w:r w:rsidR="00230CA0">
          <w:rPr>
            <w:lang w:val="de-DE"/>
          </w:rPr>
          <w:t>d</w:t>
        </w:r>
      </w:ins>
      <w:del w:id="84" w:author="Sabine Pühringer" w:date="2020-05-22T17:08:00Z">
        <w:r w:rsidDel="00230CA0">
          <w:rPr>
            <w:lang w:val="de-DE"/>
          </w:rPr>
          <w:delText>D</w:delText>
        </w:r>
      </w:del>
      <w:r>
        <w:rPr>
          <w:lang w:val="de-DE"/>
        </w:rPr>
        <w:t>rei Pfeiler als essenziell für technologischen Fortschritt:</w:t>
      </w:r>
    </w:p>
    <w:p w14:paraId="5D362613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Freiheit. Sicherheit und Wissen. </w:t>
      </w:r>
    </w:p>
    <w:p w14:paraId="015F9979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Wenn Freiraum geschaffen wird, können sich die Menschen frei entfalten. Wir sollten unseren Schülern alle Türen </w:t>
      </w:r>
      <w:proofErr w:type="gramStart"/>
      <w:r>
        <w:rPr>
          <w:lang w:val="de-DE"/>
        </w:rPr>
        <w:t>offen halten</w:t>
      </w:r>
      <w:proofErr w:type="gramEnd"/>
      <w:r>
        <w:rPr>
          <w:lang w:val="de-DE"/>
        </w:rPr>
        <w:t xml:space="preserve"> und sie Fehler machen </w:t>
      </w:r>
      <w:r>
        <w:rPr>
          <w:lang w:val="de-DE"/>
        </w:rPr>
        <w:t>lassen, denn das ist der beste Weg, um zu lernen.</w:t>
      </w:r>
    </w:p>
    <w:p w14:paraId="4B8F6004" w14:textId="77777777" w:rsidR="00112A44" w:rsidRDefault="00112A44">
      <w:pPr>
        <w:pStyle w:val="Listenabsatz"/>
        <w:rPr>
          <w:lang w:val="de-DE"/>
        </w:rPr>
      </w:pPr>
    </w:p>
    <w:p w14:paraId="566367F9" w14:textId="77777777" w:rsidR="00112A44" w:rsidRDefault="00112A44">
      <w:pPr>
        <w:pStyle w:val="Listenabsatz"/>
        <w:rPr>
          <w:lang w:val="de-DE"/>
        </w:rPr>
      </w:pPr>
    </w:p>
    <w:p w14:paraId="3E989DB0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Der zweite Pfeiler, die Sicherheit, soll die Sicherheit der Bürger, in unserem Fall der </w:t>
      </w:r>
      <w:commentRangeStart w:id="85"/>
      <w:r>
        <w:rPr>
          <w:lang w:val="de-DE"/>
        </w:rPr>
        <w:t>Studenten</w:t>
      </w:r>
      <w:commentRangeEnd w:id="85"/>
      <w:r w:rsidR="00230CA0">
        <w:rPr>
          <w:rStyle w:val="Kommentarzeichen"/>
          <w:rFonts w:cs="Mangal"/>
        </w:rPr>
        <w:commentReference w:id="85"/>
      </w:r>
      <w:r>
        <w:rPr>
          <w:lang w:val="de-DE"/>
        </w:rPr>
        <w:t>, nicht einschränken. Unfälle können und sind im Labor- und Werkstattbetrieb aufgetreten. Beachten Sie dahe</w:t>
      </w:r>
      <w:r>
        <w:rPr>
          <w:lang w:val="de-DE"/>
        </w:rPr>
        <w:t xml:space="preserve">r bitte die Sicherheitsregeln und hören Sie Ihren Lehrern </w:t>
      </w:r>
      <w:commentRangeStart w:id="86"/>
      <w:r>
        <w:rPr>
          <w:lang w:val="de-DE"/>
        </w:rPr>
        <w:t>zu</w:t>
      </w:r>
      <w:commentRangeEnd w:id="86"/>
      <w:r w:rsidR="00230CA0">
        <w:rPr>
          <w:rStyle w:val="Kommentarzeichen"/>
          <w:rFonts w:cs="Mangal"/>
        </w:rPr>
        <w:commentReference w:id="86"/>
      </w:r>
      <w:r>
        <w:rPr>
          <w:lang w:val="de-DE"/>
        </w:rPr>
        <w:t xml:space="preserve">. Es sollte jedoch nicht nur die physische Sicherheit berücksichtigt werden. Die Problematik der Privatsphäre im digitalen Zeitalter sollte ebenfalls ein großes Gesprächsthema in der Regierung </w:t>
      </w:r>
      <w:commentRangeStart w:id="87"/>
      <w:r>
        <w:rPr>
          <w:lang w:val="de-DE"/>
        </w:rPr>
        <w:t>sei</w:t>
      </w:r>
      <w:r>
        <w:rPr>
          <w:lang w:val="de-DE"/>
        </w:rPr>
        <w:t>n</w:t>
      </w:r>
      <w:commentRangeEnd w:id="87"/>
      <w:r w:rsidR="00230CA0">
        <w:rPr>
          <w:rStyle w:val="Kommentarzeichen"/>
          <w:rFonts w:cs="Mangal"/>
        </w:rPr>
        <w:commentReference w:id="87"/>
      </w:r>
      <w:r>
        <w:rPr>
          <w:lang w:val="de-DE"/>
        </w:rPr>
        <w:t>.</w:t>
      </w:r>
    </w:p>
    <w:p w14:paraId="7FE647CB" w14:textId="77777777" w:rsidR="00112A44" w:rsidRDefault="00112A44">
      <w:pPr>
        <w:pStyle w:val="Listenabsatz"/>
        <w:rPr>
          <w:lang w:val="de-DE"/>
        </w:rPr>
      </w:pPr>
    </w:p>
    <w:p w14:paraId="405D354D" w14:textId="39222622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Der </w:t>
      </w:r>
      <w:ins w:id="88" w:author="Sabine Pühringer" w:date="2020-05-22T17:11:00Z">
        <w:r w:rsidR="00600892">
          <w:rPr>
            <w:lang w:val="de-DE"/>
          </w:rPr>
          <w:t>d</w:t>
        </w:r>
      </w:ins>
      <w:del w:id="89" w:author="Sabine Pühringer" w:date="2020-05-22T17:11:00Z">
        <w:r w:rsidDel="00600892">
          <w:rPr>
            <w:lang w:val="de-DE"/>
          </w:rPr>
          <w:delText>D</w:delText>
        </w:r>
      </w:del>
      <w:r>
        <w:rPr>
          <w:lang w:val="de-DE"/>
        </w:rPr>
        <w:t xml:space="preserve">ritte Pfeiler ist das Wissen. Wissen ist wie </w:t>
      </w:r>
      <w:ins w:id="90" w:author="Sabine Pühringer" w:date="2020-05-22T17:11:00Z">
        <w:r w:rsidR="00600892">
          <w:rPr>
            <w:lang w:val="de-DE"/>
          </w:rPr>
          <w:t xml:space="preserve">die </w:t>
        </w:r>
      </w:ins>
      <w:r>
        <w:rPr>
          <w:lang w:val="de-DE"/>
        </w:rPr>
        <w:t xml:space="preserve">Luft lebenswichtig. Wie Luft sollte es niemandem verweigert werden. Wissen macht mündig. Durch Wissen entsteht mehr Wissen. Wissen trägt zur Entwicklung </w:t>
      </w:r>
      <w:commentRangeStart w:id="91"/>
      <w:r>
        <w:rPr>
          <w:lang w:val="de-DE"/>
        </w:rPr>
        <w:t>bei</w:t>
      </w:r>
      <w:commentRangeEnd w:id="91"/>
      <w:r w:rsidR="00600892">
        <w:rPr>
          <w:rStyle w:val="Kommentarzeichen"/>
          <w:rFonts w:cs="Mangal"/>
        </w:rPr>
        <w:commentReference w:id="91"/>
      </w:r>
      <w:r>
        <w:rPr>
          <w:lang w:val="de-DE"/>
        </w:rPr>
        <w:t>.</w:t>
      </w:r>
    </w:p>
    <w:p w14:paraId="52D29CDE" w14:textId="77777777" w:rsidR="00112A44" w:rsidRDefault="00112A44">
      <w:pPr>
        <w:pStyle w:val="Listenabsatz"/>
        <w:rPr>
          <w:lang w:val="de-DE"/>
        </w:rPr>
      </w:pPr>
    </w:p>
    <w:p w14:paraId="74D8DEF1" w14:textId="414EE560" w:rsidR="00112A44" w:rsidRDefault="000450BD">
      <w:pPr>
        <w:pStyle w:val="Listenabsatz"/>
        <w:rPr>
          <w:lang w:val="de-DE"/>
        </w:rPr>
      </w:pPr>
      <w:r>
        <w:rPr>
          <w:lang w:val="de-DE"/>
        </w:rPr>
        <w:t xml:space="preserve">Liebe </w:t>
      </w:r>
      <w:ins w:id="92" w:author="Sabine Pühringer" w:date="2020-05-22T17:11:00Z">
        <w:r w:rsidR="00600892">
          <w:rPr>
            <w:lang w:val="de-DE"/>
          </w:rPr>
          <w:t xml:space="preserve">Zuhörerinnen und </w:t>
        </w:r>
      </w:ins>
      <w:r>
        <w:rPr>
          <w:lang w:val="de-DE"/>
        </w:rPr>
        <w:t>Zuhörer, wie der</w:t>
      </w:r>
      <w:ins w:id="93" w:author="Sabine Pühringer" w:date="2020-05-22T17:11:00Z">
        <w:r w:rsidR="00600892">
          <w:rPr>
            <w:lang w:val="de-DE"/>
          </w:rPr>
          <w:t xml:space="preserve"> ehemalige</w:t>
        </w:r>
      </w:ins>
      <w:r>
        <w:rPr>
          <w:lang w:val="de-DE"/>
        </w:rPr>
        <w:t xml:space="preserve"> Schweizer Präsident</w:t>
      </w:r>
      <w:del w:id="94" w:author="Sabine Pühringer" w:date="2020-05-22T17:11:00Z">
        <w:r w:rsidDel="00600892">
          <w:rPr>
            <w:lang w:val="de-DE"/>
          </w:rPr>
          <w:delText>,</w:delText>
        </w:r>
      </w:del>
      <w:r>
        <w:rPr>
          <w:lang w:val="de-DE"/>
        </w:rPr>
        <w:t xml:space="preserve"> sollten </w:t>
      </w:r>
      <w:del w:id="95" w:author="Sabine Pühringer" w:date="2020-05-22T17:11:00Z">
        <w:r w:rsidDel="00600892">
          <w:rPr>
            <w:lang w:val="de-DE"/>
          </w:rPr>
          <w:delText xml:space="preserve">wir </w:delText>
        </w:r>
      </w:del>
      <w:r>
        <w:rPr>
          <w:lang w:val="de-DE"/>
        </w:rPr>
        <w:t xml:space="preserve">auch </w:t>
      </w:r>
      <w:ins w:id="96" w:author="Sabine Pühringer" w:date="2020-05-22T17:11:00Z">
        <w:r w:rsidR="00600892">
          <w:rPr>
            <w:lang w:val="de-DE"/>
          </w:rPr>
          <w:t xml:space="preserve">wir </w:t>
        </w:r>
      </w:ins>
      <w:r>
        <w:rPr>
          <w:lang w:val="de-DE"/>
        </w:rPr>
        <w:t>einen optimistischen Ausblick auf die Zukunft haben und</w:t>
      </w:r>
      <w:ins w:id="97" w:author="Sabine Pühringer" w:date="2020-05-22T17:12:00Z">
        <w:r w:rsidR="00600892">
          <w:rPr>
            <w:lang w:val="de-DE"/>
          </w:rPr>
          <w:t xml:space="preserve"> uns</w:t>
        </w:r>
      </w:ins>
      <w:r>
        <w:rPr>
          <w:lang w:val="de-DE"/>
        </w:rPr>
        <w:t xml:space="preserve"> für die Erhaltung der </w:t>
      </w:r>
      <w:ins w:id="98" w:author="Sabine Pühringer" w:date="2020-05-22T17:12:00Z">
        <w:r w:rsidR="00600892">
          <w:rPr>
            <w:lang w:val="de-DE"/>
          </w:rPr>
          <w:t>drei</w:t>
        </w:r>
      </w:ins>
      <w:del w:id="99" w:author="Sabine Pühringer" w:date="2020-05-22T17:12:00Z">
        <w:r w:rsidDel="00600892">
          <w:rPr>
            <w:lang w:val="de-DE"/>
          </w:rPr>
          <w:delText>3</w:delText>
        </w:r>
      </w:del>
      <w:r>
        <w:rPr>
          <w:lang w:val="de-DE"/>
        </w:rPr>
        <w:t xml:space="preserve"> Pfeiler einsetzen. Wir haben das Privileg, an einer der besten Schulen zu sein und von qualifizierten Fachleuten unterrichtet zu werden. Wir </w:t>
      </w:r>
      <w:del w:id="100" w:author="Sabine Pühringer" w:date="2020-05-22T17:12:00Z">
        <w:r w:rsidDel="00600892">
          <w:rPr>
            <w:lang w:val="de-DE"/>
          </w:rPr>
          <w:delText xml:space="preserve">sind </w:delText>
        </w:r>
      </w:del>
      <w:ins w:id="101" w:author="Sabine Pühringer" w:date="2020-05-22T17:12:00Z">
        <w:r w:rsidR="00600892">
          <w:rPr>
            <w:lang w:val="de-DE"/>
          </w:rPr>
          <w:t>gehören</w:t>
        </w:r>
        <w:r w:rsidR="00600892">
          <w:rPr>
            <w:lang w:val="de-DE"/>
          </w:rPr>
          <w:t xml:space="preserve"> </w:t>
        </w:r>
      </w:ins>
      <w:r>
        <w:rPr>
          <w:lang w:val="de-DE"/>
        </w:rPr>
        <w:t xml:space="preserve">daher </w:t>
      </w:r>
      <w:del w:id="102" w:author="Sabine Pühringer" w:date="2020-05-22T17:12:00Z">
        <w:r w:rsidDel="00600892">
          <w:rPr>
            <w:lang w:val="de-DE"/>
          </w:rPr>
          <w:delText xml:space="preserve">eines </w:delText>
        </w:r>
        <w:r w:rsidDel="00600892">
          <w:rPr>
            <w:lang w:val="de-DE"/>
          </w:rPr>
          <w:delText>der</w:delText>
        </w:r>
      </w:del>
      <w:ins w:id="103" w:author="Sabine Pühringer" w:date="2020-05-22T17:12:00Z">
        <w:r w:rsidR="00600892">
          <w:rPr>
            <w:lang w:val="de-DE"/>
          </w:rPr>
          <w:t>zu den</w:t>
        </w:r>
      </w:ins>
      <w:r>
        <w:rPr>
          <w:lang w:val="de-DE"/>
        </w:rPr>
        <w:t xml:space="preserve"> wichtigsten Mitglieder</w:t>
      </w:r>
      <w:ins w:id="104" w:author="Sabine Pühringer" w:date="2020-05-22T17:12:00Z">
        <w:r w:rsidR="00600892">
          <w:rPr>
            <w:lang w:val="de-DE"/>
          </w:rPr>
          <w:t>n</w:t>
        </w:r>
      </w:ins>
      <w:r>
        <w:rPr>
          <w:lang w:val="de-DE"/>
        </w:rPr>
        <w:t xml:space="preserve"> der </w:t>
      </w:r>
      <w:commentRangeStart w:id="105"/>
      <w:r>
        <w:rPr>
          <w:lang w:val="de-DE"/>
        </w:rPr>
        <w:t>Gesellschaft</w:t>
      </w:r>
      <w:commentRangeEnd w:id="105"/>
      <w:r w:rsidR="00600892">
        <w:rPr>
          <w:rStyle w:val="Kommentarzeichen"/>
          <w:rFonts w:cs="Mangal"/>
        </w:rPr>
        <w:commentReference w:id="105"/>
      </w:r>
      <w:r>
        <w:rPr>
          <w:lang w:val="de-DE"/>
        </w:rPr>
        <w:t>. Es sind nicht die Politiker</w:t>
      </w:r>
      <w:ins w:id="106" w:author="Sabine Pühringer" w:date="2020-05-22T17:12:00Z">
        <w:r w:rsidR="00600892">
          <w:rPr>
            <w:lang w:val="de-DE"/>
          </w:rPr>
          <w:t>,</w:t>
        </w:r>
      </w:ins>
      <w:r>
        <w:rPr>
          <w:lang w:val="de-DE"/>
        </w:rPr>
        <w:t xml:space="preserve"> die uns weiter</w:t>
      </w:r>
      <w:ins w:id="107" w:author="Sabine Pühringer" w:date="2020-05-22T17:12:00Z">
        <w:r w:rsidR="00600892">
          <w:rPr>
            <w:lang w:val="de-DE"/>
          </w:rPr>
          <w:t xml:space="preserve"> </w:t>
        </w:r>
      </w:ins>
      <w:del w:id="108" w:author="Sabine Pühringer" w:date="2020-05-22T17:12:00Z">
        <w:r w:rsidDel="00600892">
          <w:rPr>
            <w:lang w:val="de-DE"/>
          </w:rPr>
          <w:delText xml:space="preserve"> </w:delText>
        </w:r>
      </w:del>
      <w:r>
        <w:rPr>
          <w:lang w:val="de-DE"/>
        </w:rPr>
        <w:t xml:space="preserve">bringen. Es sind die Wissenschaftler und Ingenieure, die eigentliche Lösungen </w:t>
      </w:r>
      <w:del w:id="109" w:author="Sabine Pühringer" w:date="2020-05-22T17:13:00Z">
        <w:r w:rsidDel="00600892">
          <w:rPr>
            <w:lang w:val="de-DE"/>
          </w:rPr>
          <w:delText xml:space="preserve">zu </w:delText>
        </w:r>
      </w:del>
      <w:ins w:id="110" w:author="Sabine Pühringer" w:date="2020-05-22T17:13:00Z">
        <w:r w:rsidR="00600892">
          <w:rPr>
            <w:lang w:val="de-DE"/>
          </w:rPr>
          <w:t>für</w:t>
        </w:r>
        <w:r w:rsidR="00600892">
          <w:rPr>
            <w:lang w:val="de-DE"/>
          </w:rPr>
          <w:t xml:space="preserve"> </w:t>
        </w:r>
      </w:ins>
      <w:r>
        <w:rPr>
          <w:lang w:val="de-DE"/>
        </w:rPr>
        <w:t>Probleme</w:t>
      </w:r>
      <w:del w:id="111" w:author="Sabine Pühringer" w:date="2020-05-22T17:13:00Z">
        <w:r w:rsidDel="00600892">
          <w:rPr>
            <w:lang w:val="de-DE"/>
          </w:rPr>
          <w:delText>n</w:delText>
        </w:r>
      </w:del>
      <w:r>
        <w:rPr>
          <w:lang w:val="de-DE"/>
        </w:rPr>
        <w:t xml:space="preserve"> liefern. Daher hoffe ich, dass uns unser neue</w:t>
      </w:r>
      <w:ins w:id="112" w:author="Sabine Pühringer" w:date="2020-05-22T17:13:00Z">
        <w:r w:rsidR="00600892">
          <w:rPr>
            <w:lang w:val="de-DE"/>
          </w:rPr>
          <w:t>s</w:t>
        </w:r>
      </w:ins>
      <w:del w:id="113" w:author="Sabine Pühringer" w:date="2020-05-22T17:13:00Z">
        <w:r w:rsidDel="00600892">
          <w:rPr>
            <w:lang w:val="de-DE"/>
          </w:rPr>
          <w:delText>r</w:delText>
        </w:r>
      </w:del>
      <w:r>
        <w:rPr>
          <w:lang w:val="de-DE"/>
        </w:rPr>
        <w:t xml:space="preserve"> Labor dabei helfen wird, den T</w:t>
      </w:r>
      <w:r>
        <w:rPr>
          <w:lang w:val="de-DE"/>
        </w:rPr>
        <w:t xml:space="preserve">ag nach </w:t>
      </w:r>
      <w:ins w:id="114" w:author="Sabine Pühringer" w:date="2020-05-22T17:13:00Z">
        <w:r w:rsidR="00600892">
          <w:rPr>
            <w:lang w:val="de-DE"/>
          </w:rPr>
          <w:t>m</w:t>
        </w:r>
      </w:ins>
      <w:del w:id="115" w:author="Sabine Pühringer" w:date="2020-05-22T17:13:00Z">
        <w:r w:rsidDel="00600892">
          <w:rPr>
            <w:lang w:val="de-DE"/>
          </w:rPr>
          <w:delText>M</w:delText>
        </w:r>
      </w:del>
      <w:r>
        <w:rPr>
          <w:lang w:val="de-DE"/>
        </w:rPr>
        <w:t xml:space="preserve">orgen zu gestalten. </w:t>
      </w:r>
    </w:p>
    <w:p w14:paraId="3EEDABC7" w14:textId="78E69BE0" w:rsidR="00112A44" w:rsidRDefault="000450BD">
      <w:pPr>
        <w:pStyle w:val="Listenabsatz"/>
        <w:rPr>
          <w:lang w:val="de-DE"/>
        </w:rPr>
      </w:pPr>
      <w:r>
        <w:rPr>
          <w:lang w:val="de-DE"/>
        </w:rPr>
        <w:t>Ich wünsche euch noch einen schönen Tag</w:t>
      </w:r>
      <w:ins w:id="116" w:author="Sabine Pühringer" w:date="2020-05-22T17:13:00Z">
        <w:r w:rsidR="00600892">
          <w:rPr>
            <w:lang w:val="de-DE"/>
          </w:rPr>
          <w:t xml:space="preserve"> und viel Spaß bei der Erkundung der neuen Arbeitsräume.</w:t>
        </w:r>
      </w:ins>
      <w:del w:id="117" w:author="Sabine Pühringer" w:date="2020-05-22T17:13:00Z">
        <w:r w:rsidDel="00600892">
          <w:rPr>
            <w:lang w:val="de-DE"/>
          </w:rPr>
          <w:delText>.</w:delText>
        </w:r>
      </w:del>
    </w:p>
    <w:p w14:paraId="3EE3BE3F" w14:textId="77777777" w:rsidR="00112A44" w:rsidRDefault="000450BD">
      <w:pPr>
        <w:pStyle w:val="Listenabsatz"/>
        <w:rPr>
          <w:lang w:val="de-DE"/>
        </w:rPr>
      </w:pPr>
      <w:r>
        <w:rPr>
          <w:lang w:val="de-DE"/>
        </w:rPr>
        <w:t>Danke!</w:t>
      </w:r>
    </w:p>
    <w:p w14:paraId="42063F45" w14:textId="77777777" w:rsidR="00112A44" w:rsidRDefault="00112A44">
      <w:pPr>
        <w:pStyle w:val="Listenabsatz"/>
        <w:rPr>
          <w:lang w:val="de-DE"/>
        </w:rPr>
      </w:pPr>
    </w:p>
    <w:p w14:paraId="04B5FF61" w14:textId="77777777" w:rsidR="00112A44" w:rsidRDefault="00112A44">
      <w:pPr>
        <w:pStyle w:val="Listenabsatz"/>
        <w:rPr>
          <w:b/>
          <w:bCs/>
          <w:lang w:val="de-DE"/>
        </w:rPr>
      </w:pPr>
    </w:p>
    <w:p w14:paraId="5512E063" w14:textId="77777777" w:rsidR="00112A44" w:rsidRDefault="00112A44">
      <w:pPr>
        <w:pStyle w:val="Textkrper"/>
        <w:rPr>
          <w:lang w:val="de-DE"/>
        </w:rPr>
      </w:pPr>
    </w:p>
    <w:p w14:paraId="62B9180B" w14:textId="148312F4" w:rsidR="00230CA0" w:rsidRDefault="00230CA0">
      <w:pPr>
        <w:pStyle w:val="Textkrper"/>
        <w:rPr>
          <w:ins w:id="118" w:author="Sabine Pühringer" w:date="2020-05-22T17:13:00Z"/>
          <w:lang w:val="de-DE"/>
        </w:rPr>
      </w:pPr>
      <w:ins w:id="119" w:author="Sabine Pühringer" w:date="2020-05-22T17:10:00Z">
        <w:r>
          <w:rPr>
            <w:lang w:val="de-DE"/>
          </w:rPr>
          <w:t>Ich weiß nicht, warum du als Standardsprache (zumindest bei den Kommentaren) Englisch eingestellt hast. Das wird dir für den Deutschunterricht nichts bringen.</w:t>
        </w:r>
      </w:ins>
    </w:p>
    <w:p w14:paraId="037ADF6E" w14:textId="2BF022D0" w:rsidR="001F46C1" w:rsidRDefault="001F46C1">
      <w:pPr>
        <w:pStyle w:val="Textkrper"/>
        <w:rPr>
          <w:lang w:val="de-DE"/>
        </w:rPr>
      </w:pPr>
      <w:ins w:id="120" w:author="Sabine Pühringer" w:date="2020-05-22T17:13:00Z">
        <w:r>
          <w:rPr>
            <w:lang w:val="de-DE"/>
          </w:rPr>
          <w:t>Insgesamt ist die Rede leider</w:t>
        </w:r>
      </w:ins>
      <w:ins w:id="121" w:author="Sabine Pühringer" w:date="2020-05-22T17:16:00Z">
        <w:r w:rsidR="00B267E2">
          <w:rPr>
            <w:lang w:val="de-DE"/>
          </w:rPr>
          <w:t xml:space="preserve"> viel</w:t>
        </w:r>
      </w:ins>
      <w:ins w:id="122" w:author="Sabine Pühringer" w:date="2020-05-22T17:13:00Z">
        <w:r>
          <w:rPr>
            <w:lang w:val="de-DE"/>
          </w:rPr>
          <w:t xml:space="preserve"> zu wenig eigenständig – du gibst viel zu viel wieder</w:t>
        </w:r>
      </w:ins>
      <w:ins w:id="123" w:author="Sabine Pühringer" w:date="2020-05-22T17:14:00Z">
        <w:r>
          <w:rPr>
            <w:lang w:val="de-DE"/>
          </w:rPr>
          <w:t xml:space="preserve">, du kommentierst </w:t>
        </w:r>
      </w:ins>
      <w:ins w:id="124" w:author="Sabine Pühringer" w:date="2020-05-22T17:15:00Z">
        <w:r>
          <w:rPr>
            <w:lang w:val="de-DE"/>
          </w:rPr>
          <w:t>die Aussagen auch nicht, sondern fasst sie nur zusammen – auch sprachlich bleibst du stellenweise zu eng am Ausgangstext. Die Argumente müssen als solche</w:t>
        </w:r>
      </w:ins>
      <w:ins w:id="125" w:author="Sabine Pühringer" w:date="2020-05-22T17:16:00Z">
        <w:r>
          <w:rPr>
            <w:lang w:val="de-DE"/>
          </w:rPr>
          <w:t xml:space="preserve"> erkennbar sein; und auch das tragfähige Szenario ist nicht fundiert und zu „lapidar dahingesagt“.</w:t>
        </w:r>
      </w:ins>
    </w:p>
    <w:p w14:paraId="6DD30792" w14:textId="77777777" w:rsidR="00112A44" w:rsidRPr="00230CA0" w:rsidRDefault="00112A44">
      <w:pPr>
        <w:pStyle w:val="Textkrper"/>
        <w:rPr>
          <w:lang w:val="de-AT"/>
          <w:rPrChange w:id="126" w:author="Sabine Pühringer" w:date="2020-05-22T17:10:00Z">
            <w:rPr/>
          </w:rPrChange>
        </w:rPr>
      </w:pPr>
    </w:p>
    <w:sectPr w:rsidR="00112A44" w:rsidRPr="00230CA0">
      <w:headerReference w:type="default" r:id="rId12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bine Pühringer" w:date="2020-05-22T16:57:00Z" w:initials="SP">
    <w:p w14:paraId="62C7267F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Es ist eher eine Motivationsrede,</w:t>
      </w:r>
      <w:r>
        <w:rPr>
          <w:lang w:val="de-AT"/>
        </w:rPr>
        <w:t xml:space="preserve"> sie soll etwas beim Publikum bewirken und die jungen Erwachsenen zur Selbstständigkeit erziehen.</w:t>
      </w:r>
    </w:p>
  </w:comment>
  <w:comment w:id="1" w:author="Sabine Pühringer" w:date="2020-05-22T16:58:00Z" w:initials="SP">
    <w:p w14:paraId="0D1CAF74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Was bringt dich zu dieser A</w:t>
      </w:r>
      <w:r>
        <w:rPr>
          <w:lang w:val="de-AT"/>
        </w:rPr>
        <w:t>nnahme?</w:t>
      </w:r>
    </w:p>
  </w:comment>
  <w:comment w:id="2" w:author="Sabine Pühringer" w:date="2020-05-22T16:58:00Z" w:initials="SP">
    <w:p w14:paraId="2083BC66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Und zur Selbstständigkeit bewegen.</w:t>
      </w:r>
    </w:p>
  </w:comment>
  <w:comment w:id="11" w:author="Sabine Pühringer" w:date="2020-05-22T16:59:00Z" w:initials="SP">
    <w:p w14:paraId="78DF64ED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Man findet ja sogar n</w:t>
      </w:r>
      <w:r>
        <w:rPr>
          <w:lang w:val="de-AT"/>
        </w:rPr>
        <w:t>och mehr Anreden!</w:t>
      </w:r>
    </w:p>
  </w:comment>
  <w:comment w:id="12" w:author="Sabine Pühringer" w:date="2020-05-22T16:59:00Z" w:initials="SP">
    <w:p w14:paraId="2D2FCA11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In welchen größeren Kontext sind d</w:t>
      </w:r>
      <w:r>
        <w:rPr>
          <w:lang w:val="de-AT"/>
        </w:rPr>
        <w:t>iese einzubetten?</w:t>
      </w:r>
    </w:p>
  </w:comment>
  <w:comment w:id="13" w:author="Sabine Pühringer" w:date="2020-05-22T16:59:00Z" w:initials="SP">
    <w:p w14:paraId="1D67AC4B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Welche Rolle übernimmt die CeB</w:t>
      </w:r>
      <w:r>
        <w:rPr>
          <w:lang w:val="de-AT"/>
        </w:rPr>
        <w:t>IT?</w:t>
      </w:r>
    </w:p>
  </w:comment>
  <w:comment w:id="14" w:author="Sabine Pühringer" w:date="2020-05-22T16:59:00Z" w:initials="SP">
    <w:p w14:paraId="2D4982FA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Insgesamt könnten die Stilmittel vielleicht n</w:t>
      </w:r>
      <w:r>
        <w:rPr>
          <w:lang w:val="de-AT"/>
        </w:rPr>
        <w:t>och breit gefächerter erkannt werden.</w:t>
      </w:r>
      <w:bookmarkStart w:id="15" w:name="_GoBack"/>
      <w:bookmarkEnd w:id="15"/>
    </w:p>
  </w:comment>
  <w:comment w:id="17" w:author="Sabine Pühringer" w:date="2020-05-22T17:00:00Z" w:initials="SP">
    <w:p w14:paraId="78328077" w14:textId="77777777" w:rsidR="00195EFC" w:rsidRDefault="00195EFC">
      <w:pPr>
        <w:pStyle w:val="Kommentartext"/>
      </w:pPr>
      <w:r>
        <w:rPr>
          <w:rStyle w:val="Kommentarzeichen"/>
        </w:rPr>
        <w:annotationRef/>
      </w:r>
      <w:r>
        <w:t xml:space="preserve">Was </w:t>
      </w:r>
      <w:proofErr w:type="spellStart"/>
      <w:r>
        <w:t>noch</w:t>
      </w:r>
      <w:proofErr w:type="spellEnd"/>
      <w:r>
        <w:t>?</w:t>
      </w:r>
    </w:p>
  </w:comment>
  <w:comment w:id="18" w:author="Sabine Pühringer" w:date="2020-05-22T17:00:00Z" w:initials="SP">
    <w:p w14:paraId="447758A8" w14:textId="77777777" w:rsidR="00195EFC" w:rsidRPr="00195EFC" w:rsidRDefault="00195EF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95EFC">
        <w:rPr>
          <w:lang w:val="de-AT"/>
        </w:rPr>
        <w:t>Und wie gelingt ihm das?</w:t>
      </w:r>
      <w:r>
        <w:rPr>
          <w:lang w:val="de-AT"/>
        </w:rPr>
        <w:t xml:space="preserve"> Welche Rolle soll das Publikum einnehmen? Wer ist als Publikum denkbar?</w:t>
      </w:r>
    </w:p>
  </w:comment>
  <w:comment w:id="31" w:author="Sabine Pühringer" w:date="2020-05-22T17:03:00Z" w:initials="SP">
    <w:p w14:paraId="447D3C30" w14:textId="504FA436" w:rsidR="00DF314F" w:rsidRPr="00DF314F" w:rsidRDefault="00DF314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F314F">
        <w:rPr>
          <w:lang w:val="de-AT"/>
        </w:rPr>
        <w:t>Wenn es als Stilmittel betrachtet w</w:t>
      </w:r>
      <w:r>
        <w:rPr>
          <w:lang w:val="de-AT"/>
        </w:rPr>
        <w:t>erden soll, muss es inhaltlich differenzierter sein!</w:t>
      </w:r>
    </w:p>
  </w:comment>
  <w:comment w:id="53" w:author="Sabine Pühringer" w:date="2020-05-22T17:05:00Z" w:initials="SP">
    <w:p w14:paraId="75568BB5" w14:textId="1AAE280D" w:rsidR="00DF314F" w:rsidRPr="00DF314F" w:rsidRDefault="00DF314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F314F">
        <w:rPr>
          <w:lang w:val="de-AT"/>
        </w:rPr>
        <w:t>Das übernimmst du ja auch v</w:t>
      </w:r>
      <w:r>
        <w:rPr>
          <w:lang w:val="de-AT"/>
        </w:rPr>
        <w:t>on ihm – dann muss das auch gekennzeichnet sein.</w:t>
      </w:r>
    </w:p>
  </w:comment>
  <w:comment w:id="56" w:author="Sabine Pühringer" w:date="2020-05-22T17:05:00Z" w:initials="SP">
    <w:p w14:paraId="038A12C3" w14:textId="49F9C715" w:rsidR="00DF314F" w:rsidRPr="00DF314F" w:rsidRDefault="00DF314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F314F">
        <w:rPr>
          <w:lang w:val="de-AT"/>
        </w:rPr>
        <w:t xml:space="preserve">Das würde ein </w:t>
      </w:r>
      <w:r>
        <w:rPr>
          <w:lang w:val="de-AT"/>
        </w:rPr>
        <w:t>„</w:t>
      </w:r>
      <w:r w:rsidRPr="00DF314F">
        <w:rPr>
          <w:lang w:val="de-AT"/>
        </w:rPr>
        <w:t xml:space="preserve">seien” brauchen </w:t>
      </w:r>
      <w:r>
        <w:rPr>
          <w:lang w:val="de-AT"/>
        </w:rPr>
        <w:t>– so stimmt der Satz grammatisch nicht zusammen.</w:t>
      </w:r>
    </w:p>
  </w:comment>
  <w:comment w:id="61" w:author="Sabine Pühringer" w:date="2020-05-22T17:06:00Z" w:initials="SP">
    <w:p w14:paraId="58681E6F" w14:textId="4CE2C759" w:rsidR="00DF314F" w:rsidRPr="00DF314F" w:rsidRDefault="00DF314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F314F">
        <w:rPr>
          <w:lang w:val="de-AT"/>
        </w:rPr>
        <w:t>Warum gibst du genau diese I</w:t>
      </w:r>
      <w:r>
        <w:rPr>
          <w:lang w:val="de-AT"/>
        </w:rPr>
        <w:t>nformation wieder? Dann musst du sie gem. Operator auch kommentieren. Außerdem muss es sprachlich deutlich gemacht werden, dass es sich um eine Wiedergabe des Inhalts handelt.</w:t>
      </w:r>
    </w:p>
  </w:comment>
  <w:comment w:id="78" w:author="Sabine Pühringer" w:date="2020-05-22T17:08:00Z" w:initials="SP">
    <w:p w14:paraId="0CED9F16" w14:textId="065BD279" w:rsidR="00293E51" w:rsidRPr="00293E51" w:rsidRDefault="00293E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93E51">
        <w:rPr>
          <w:lang w:val="de-AT"/>
        </w:rPr>
        <w:t>Das ergibt wenig Sinn, wenn d</w:t>
      </w:r>
      <w:r>
        <w:rPr>
          <w:lang w:val="de-AT"/>
        </w:rPr>
        <w:t>u das 1:1 aus dem Ausgangstext übernimmst – wo bleibt da die eigene Leistung? Die Wiedergabe muss in argumentativen Texten immer „</w:t>
      </w:r>
      <w:r w:rsidR="00B267E2">
        <w:rPr>
          <w:lang w:val="de-AT"/>
        </w:rPr>
        <w:t>gering</w:t>
      </w:r>
      <w:r>
        <w:rPr>
          <w:lang w:val="de-AT"/>
        </w:rPr>
        <w:t>“ gehalten werden.</w:t>
      </w:r>
    </w:p>
  </w:comment>
  <w:comment w:id="85" w:author="Sabine Pühringer" w:date="2020-05-22T17:09:00Z" w:initials="SP">
    <w:p w14:paraId="697478E2" w14:textId="2436AF12" w:rsidR="00230CA0" w:rsidRPr="00230CA0" w:rsidRDefault="00230CA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30CA0">
        <w:rPr>
          <w:lang w:val="de-AT"/>
        </w:rPr>
        <w:t xml:space="preserve">Warum </w:t>
      </w:r>
      <w:r>
        <w:rPr>
          <w:lang w:val="de-AT"/>
        </w:rPr>
        <w:t>„</w:t>
      </w:r>
      <w:r w:rsidRPr="00230CA0">
        <w:rPr>
          <w:lang w:val="de-AT"/>
        </w:rPr>
        <w:t>nur” für die Studenten?</w:t>
      </w:r>
    </w:p>
  </w:comment>
  <w:comment w:id="86" w:author="Sabine Pühringer" w:date="2020-05-22T17:09:00Z" w:initials="SP">
    <w:p w14:paraId="60E71088" w14:textId="290A0EF8" w:rsidR="00230CA0" w:rsidRPr="00230CA0" w:rsidRDefault="00230CA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30CA0">
        <w:rPr>
          <w:lang w:val="de-AT"/>
        </w:rPr>
        <w:t>Denke das auch ein bisschen g</w:t>
      </w:r>
      <w:r>
        <w:rPr>
          <w:lang w:val="de-AT"/>
        </w:rPr>
        <w:t>rößer! Was könnte Sicherheit für die Technologie der Zukunft noch bedeuten?</w:t>
      </w:r>
    </w:p>
  </w:comment>
  <w:comment w:id="87" w:author="Sabine Pühringer" w:date="2020-05-22T17:10:00Z" w:initials="SP">
    <w:p w14:paraId="01ED0FAC" w14:textId="6EADA7AB" w:rsidR="00230CA0" w:rsidRPr="00230CA0" w:rsidRDefault="00230CA0">
      <w:pPr>
        <w:pStyle w:val="Kommentartext"/>
        <w:rPr>
          <w:lang w:val="de-AT"/>
        </w:rPr>
      </w:pPr>
      <w:r w:rsidRPr="00230CA0">
        <w:rPr>
          <w:rStyle w:val="Kommentarzeichen"/>
          <w:lang w:val="de-AT"/>
        </w:rPr>
        <w:annotationRef/>
      </w:r>
      <w:r w:rsidRPr="00230CA0">
        <w:rPr>
          <w:lang w:val="de-AT"/>
        </w:rPr>
        <w:t>Das ist wenig konkret.</w:t>
      </w:r>
    </w:p>
  </w:comment>
  <w:comment w:id="91" w:author="Sabine Pühringer" w:date="2020-05-22T17:11:00Z" w:initials="SP">
    <w:p w14:paraId="6E1DB10D" w14:textId="10B00BC4" w:rsidR="00600892" w:rsidRPr="00600892" w:rsidRDefault="0060089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00892">
        <w:rPr>
          <w:lang w:val="de-AT"/>
        </w:rPr>
        <w:t>Und wie könnte man das a</w:t>
      </w:r>
      <w:r>
        <w:rPr>
          <w:lang w:val="de-AT"/>
        </w:rPr>
        <w:t>uf das Beispiel/den Anlass hier anwenden?</w:t>
      </w:r>
    </w:p>
  </w:comment>
  <w:comment w:id="105" w:author="Sabine Pühringer" w:date="2020-05-22T17:12:00Z" w:initials="SP">
    <w:p w14:paraId="25134972" w14:textId="2191C50F" w:rsidR="00600892" w:rsidRPr="00600892" w:rsidRDefault="0060089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00892">
        <w:rPr>
          <w:lang w:val="de-AT"/>
        </w:rPr>
        <w:t>Das ist immer problematisch – kann m</w:t>
      </w:r>
      <w:r>
        <w:rPr>
          <w:lang w:val="de-AT"/>
        </w:rPr>
        <w:t>an bestimmen, wer wichtiger ist als der andere?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C7267F" w15:done="0"/>
  <w15:commentEx w15:paraId="0D1CAF74" w15:done="0"/>
  <w15:commentEx w15:paraId="2083BC66" w15:done="0"/>
  <w15:commentEx w15:paraId="78DF64ED" w15:done="0"/>
  <w15:commentEx w15:paraId="2D2FCA11" w15:done="0"/>
  <w15:commentEx w15:paraId="1D67AC4B" w15:done="0"/>
  <w15:commentEx w15:paraId="2D4982FA" w15:done="0"/>
  <w15:commentEx w15:paraId="78328077" w15:done="0"/>
  <w15:commentEx w15:paraId="447758A8" w15:done="0"/>
  <w15:commentEx w15:paraId="447D3C30" w15:done="0"/>
  <w15:commentEx w15:paraId="75568BB5" w15:done="0"/>
  <w15:commentEx w15:paraId="038A12C3" w15:done="0"/>
  <w15:commentEx w15:paraId="58681E6F" w15:done="0"/>
  <w15:commentEx w15:paraId="0CED9F16" w15:done="0"/>
  <w15:commentEx w15:paraId="697478E2" w15:done="0"/>
  <w15:commentEx w15:paraId="60E71088" w15:done="0"/>
  <w15:commentEx w15:paraId="01ED0FAC" w15:done="0"/>
  <w15:commentEx w15:paraId="6E1DB10D" w15:done="0"/>
  <w15:commentEx w15:paraId="251349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C7267F" w16cid:durableId="227282F1"/>
  <w16cid:commentId w16cid:paraId="0D1CAF74" w16cid:durableId="2272831B"/>
  <w16cid:commentId w16cid:paraId="2083BC66" w16cid:durableId="22728324"/>
  <w16cid:commentId w16cid:paraId="78DF64ED" w16cid:durableId="22728376"/>
  <w16cid:commentId w16cid:paraId="2D2FCA11" w16cid:durableId="22728359"/>
  <w16cid:commentId w16cid:paraId="1D67AC4B" w16cid:durableId="22728367"/>
  <w16cid:commentId w16cid:paraId="2D4982FA" w16cid:durableId="22728384"/>
  <w16cid:commentId w16cid:paraId="78328077" w16cid:durableId="22728393"/>
  <w16cid:commentId w16cid:paraId="447758A8" w16cid:durableId="2272839C"/>
  <w16cid:commentId w16cid:paraId="447D3C30" w16cid:durableId="22728456"/>
  <w16cid:commentId w16cid:paraId="75568BB5" w16cid:durableId="227284D8"/>
  <w16cid:commentId w16cid:paraId="038A12C3" w16cid:durableId="227284F1"/>
  <w16cid:commentId w16cid:paraId="58681E6F" w16cid:durableId="22728515"/>
  <w16cid:commentId w16cid:paraId="0CED9F16" w16cid:durableId="2272857B"/>
  <w16cid:commentId w16cid:paraId="697478E2" w16cid:durableId="227285C3"/>
  <w16cid:commentId w16cid:paraId="60E71088" w16cid:durableId="227285D7"/>
  <w16cid:commentId w16cid:paraId="01ED0FAC" w16cid:durableId="227285EF"/>
  <w16cid:commentId w16cid:paraId="6E1DB10D" w16cid:durableId="22728636"/>
  <w16cid:commentId w16cid:paraId="25134972" w16cid:durableId="227286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40BB5" w14:textId="77777777" w:rsidR="000450BD" w:rsidRDefault="000450BD">
      <w:r>
        <w:separator/>
      </w:r>
    </w:p>
  </w:endnote>
  <w:endnote w:type="continuationSeparator" w:id="0">
    <w:p w14:paraId="37A2410A" w14:textId="77777777" w:rsidR="000450BD" w:rsidRDefault="0004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66D0" w14:textId="77777777" w:rsidR="000450BD" w:rsidRDefault="000450BD">
      <w:r>
        <w:separator/>
      </w:r>
    </w:p>
  </w:footnote>
  <w:footnote w:type="continuationSeparator" w:id="0">
    <w:p w14:paraId="0073C391" w14:textId="77777777" w:rsidR="000450BD" w:rsidRDefault="00045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15F3" w14:textId="77777777" w:rsidR="00112A44" w:rsidRDefault="000450BD">
    <w:pPr>
      <w:pStyle w:val="Kopfzeile"/>
    </w:pPr>
    <w:r>
      <w:t xml:space="preserve">Andrej </w:t>
    </w:r>
    <w:proofErr w:type="spellStart"/>
    <w:r>
      <w:t>Tica</w:t>
    </w:r>
    <w:proofErr w:type="spellEnd"/>
    <w:r>
      <w:tab/>
      <w:t>Deutsch</w:t>
    </w:r>
    <w:r>
      <w:tab/>
      <w:t>11.5.2020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bine Pühringer">
    <w15:presenceInfo w15:providerId="None" w15:userId="Sabine Pührin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A44"/>
    <w:rsid w:val="000450BD"/>
    <w:rsid w:val="00112A44"/>
    <w:rsid w:val="00162361"/>
    <w:rsid w:val="00195EFC"/>
    <w:rsid w:val="001F46C1"/>
    <w:rsid w:val="00230CA0"/>
    <w:rsid w:val="00293E51"/>
    <w:rsid w:val="00600892"/>
    <w:rsid w:val="00B267E2"/>
    <w:rsid w:val="00D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EEDD"/>
  <w15:docId w15:val="{EF1B511E-2696-48C5-8D96-019421A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uiPriority w:val="9"/>
    <w:semiHidden/>
    <w:unhideWhenUsed/>
    <w:qFormat/>
    <w:pPr>
      <w:keepNext/>
      <w:keepLines/>
      <w:spacing w:after="144"/>
      <w:ind w:firstLine="708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Listenabsatz">
    <w:name w:val="List Paragraph"/>
    <w:basedOn w:val="Standard"/>
    <w:qFormat/>
    <w:pPr>
      <w:spacing w:after="160"/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95E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5EFC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5EFC"/>
    <w:rPr>
      <w:rFonts w:cs="Mangal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5E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5EFC"/>
    <w:rPr>
      <w:rFonts w:cs="Mangal"/>
      <w:b/>
      <w:b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EFC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EF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D544B34E0C6E4297317A838ADE204F" ma:contentTypeVersion="2" ma:contentTypeDescription="Ein neues Dokument erstellen." ma:contentTypeScope="" ma:versionID="342b7c016a6ec992a95c184aacab86bf">
  <xsd:schema xmlns:xsd="http://www.w3.org/2001/XMLSchema" xmlns:xs="http://www.w3.org/2001/XMLSchema" xmlns:p="http://schemas.microsoft.com/office/2006/metadata/properties" xmlns:ns2="427a303b-e096-4506-b31c-e36891f05bed" targetNamespace="http://schemas.microsoft.com/office/2006/metadata/properties" ma:root="true" ma:fieldsID="dd1dff98b9bcf08085be3b8a9f3f1875" ns2:_="">
    <xsd:import namespace="427a303b-e096-4506-b31c-e36891f05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a303b-e096-4506-b31c-e36891f0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EC954-8574-40A4-892F-72DDF6913ACF}">
  <ds:schemaRefs>
    <ds:schemaRef ds:uri="http://schemas.microsoft.com/office/2006/metadata/properties"/>
    <ds:schemaRef ds:uri="http://schemas.microsoft.com/office/infopath/2007/PartnerControls"/>
    <ds:schemaRef ds:uri="c1381851-b15d-41b2-811b-f10cd629e22a"/>
  </ds:schemaRefs>
</ds:datastoreItem>
</file>

<file path=customXml/itemProps2.xml><?xml version="1.0" encoding="utf-8"?>
<ds:datastoreItem xmlns:ds="http://schemas.openxmlformats.org/officeDocument/2006/customXml" ds:itemID="{068C59A7-7AF4-4955-AC2D-A09D7581D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68FE2-BFCE-4274-9AA5-A1363AEEF5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Sabine Pühringer</cp:lastModifiedBy>
  <cp:revision>10</cp:revision>
  <dcterms:created xsi:type="dcterms:W3CDTF">2020-05-15T07:11:00Z</dcterms:created>
  <dcterms:modified xsi:type="dcterms:W3CDTF">2020-05-22T15:18:00Z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0x010100EED544B34E0C6E4297317A838ADE204F</vt:lpwstr>
  </property>
</Properties>
</file>